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D47D" w14:textId="77777777" w:rsidR="0055097B" w:rsidRDefault="0055097B">
      <w:pPr>
        <w:rPr>
          <w:rFonts w:ascii="Georgia" w:hAnsi="Georgia"/>
          <w:sz w:val="24"/>
          <w:szCs w:val="24"/>
        </w:rPr>
      </w:pPr>
      <w:r w:rsidRPr="004C7E7F">
        <w:rPr>
          <w:rFonts w:ascii="Georgia" w:hAnsi="Georgia"/>
          <w:sz w:val="24"/>
          <w:szCs w:val="24"/>
          <w:highlight w:val="cyan"/>
        </w:rPr>
        <w:t>HOME PAGE</w:t>
      </w:r>
    </w:p>
    <w:p w14:paraId="4248E5DF" w14:textId="479D5B71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About Me</w:t>
      </w:r>
    </w:p>
    <w:p w14:paraId="7AC9E36D" w14:textId="77777777" w:rsidR="004C7E7F" w:rsidRDefault="004C7E7F" w:rsidP="004C7E7F">
      <w:pPr>
        <w:pStyle w:val="ListParagraph"/>
        <w:rPr>
          <w:rFonts w:ascii="Georgia" w:hAnsi="Georgia"/>
          <w:sz w:val="24"/>
          <w:szCs w:val="24"/>
        </w:rPr>
      </w:pPr>
    </w:p>
    <w:p w14:paraId="3F70BE3D" w14:textId="4C7AADF8" w:rsidR="004C7E7F" w:rsidRDefault="00A571BC" w:rsidP="004C7E7F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4C7E7F">
        <w:rPr>
          <w:rFonts w:ascii="Georgia" w:hAnsi="Georgia"/>
          <w:sz w:val="24"/>
          <w:szCs w:val="24"/>
        </w:rPr>
        <w:t xml:space="preserve">Hello! </w:t>
      </w:r>
      <w:r w:rsidR="004C7E7F" w:rsidRPr="004C7E7F">
        <w:rPr>
          <w:rFonts w:ascii="Georgia" w:hAnsi="Georgia"/>
          <w:sz w:val="24"/>
          <w:szCs w:val="24"/>
        </w:rPr>
        <w:t xml:space="preserve">My name is Lucía Cárdenas and I invite you to join me in exploring the different ways in which your life can change for the better if you decide to say </w:t>
      </w:r>
      <w:r w:rsidR="004C7E7F" w:rsidRPr="004C7E7F">
        <w:rPr>
          <w:rFonts w:ascii="Georgia" w:hAnsi="Georgia"/>
          <w:b/>
          <w:bCs/>
          <w:sz w:val="24"/>
          <w:szCs w:val="24"/>
        </w:rPr>
        <w:t>YES!</w:t>
      </w:r>
      <w:r w:rsidR="004C7E7F" w:rsidRPr="004C7E7F">
        <w:rPr>
          <w:rFonts w:ascii="Georgia" w:hAnsi="Georgia"/>
          <w:sz w:val="24"/>
          <w:szCs w:val="24"/>
        </w:rPr>
        <w:t xml:space="preserve"> to the many opportunities that life presents</w:t>
      </w:r>
      <w:r w:rsidR="003963A4">
        <w:rPr>
          <w:rFonts w:ascii="Georgia" w:hAnsi="Georgia"/>
          <w:sz w:val="24"/>
          <w:szCs w:val="24"/>
        </w:rPr>
        <w:t xml:space="preserve"> to</w:t>
      </w:r>
      <w:r w:rsidR="004C7E7F" w:rsidRPr="004C7E7F">
        <w:rPr>
          <w:rFonts w:ascii="Georgia" w:hAnsi="Georgia"/>
          <w:sz w:val="24"/>
          <w:szCs w:val="24"/>
        </w:rPr>
        <w:t xml:space="preserve"> you.</w:t>
      </w:r>
    </w:p>
    <w:p w14:paraId="71E9325C" w14:textId="77777777" w:rsidR="004C7E7F" w:rsidRP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6531FA3" w14:textId="61F2B1A2" w:rsidR="004C7E7F" w:rsidRPr="004C7E7F" w:rsidRDefault="004C7E7F" w:rsidP="004C7E7F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4C7E7F">
        <w:rPr>
          <w:rFonts w:ascii="Georgia" w:hAnsi="Georgia"/>
          <w:sz w:val="24"/>
          <w:szCs w:val="24"/>
          <w:lang w:val="es-MX"/>
        </w:rPr>
        <w:t xml:space="preserve">¡Hola! Mi nombre es Lucía Cárdenas y </w:t>
      </w:r>
      <w:del w:id="0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 xml:space="preserve">te </w:delText>
        </w:r>
      </w:del>
      <w:ins w:id="1" w:author="Lucia Cardenas" w:date="2021-11-18T22:14:00Z">
        <w:r w:rsidR="00445C2C">
          <w:rPr>
            <w:rFonts w:ascii="Georgia" w:hAnsi="Georgia"/>
            <w:sz w:val="24"/>
            <w:szCs w:val="24"/>
            <w:lang w:val="es-MX"/>
          </w:rPr>
          <w:t>los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4C7E7F">
        <w:rPr>
          <w:rFonts w:ascii="Georgia" w:hAnsi="Georgia"/>
          <w:sz w:val="24"/>
          <w:szCs w:val="24"/>
          <w:lang w:val="es-MX"/>
        </w:rPr>
        <w:t xml:space="preserve">invito a acompañarme a explorar las diferentes formas en las que </w:t>
      </w:r>
      <w:del w:id="2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 xml:space="preserve">tu </w:delText>
        </w:r>
      </w:del>
      <w:ins w:id="3" w:author="Lucia Cardenas" w:date="2021-11-18T22:14:00Z">
        <w:r w:rsidR="00445C2C">
          <w:rPr>
            <w:rFonts w:ascii="Georgia" w:hAnsi="Georgia"/>
            <w:sz w:val="24"/>
            <w:szCs w:val="24"/>
            <w:lang w:val="es-MX"/>
          </w:rPr>
          <w:t>s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 xml:space="preserve">u </w:t>
        </w:r>
      </w:ins>
      <w:r w:rsidRPr="004C7E7F">
        <w:rPr>
          <w:rFonts w:ascii="Georgia" w:hAnsi="Georgia"/>
          <w:sz w:val="24"/>
          <w:szCs w:val="24"/>
          <w:lang w:val="es-MX"/>
        </w:rPr>
        <w:t xml:space="preserve">vida puede cambiar para bien si </w:t>
      </w:r>
      <w:del w:id="4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 xml:space="preserve">decides </w:delText>
        </w:r>
      </w:del>
      <w:ins w:id="5" w:author="Lucia Cardenas" w:date="2021-11-18T22:14:00Z">
        <w:r w:rsidR="00445C2C" w:rsidRPr="004C7E7F">
          <w:rPr>
            <w:rFonts w:ascii="Georgia" w:hAnsi="Georgia"/>
            <w:sz w:val="24"/>
            <w:szCs w:val="24"/>
            <w:lang w:val="es-MX"/>
          </w:rPr>
          <w:t>decide</w:t>
        </w:r>
        <w:r w:rsidR="00445C2C">
          <w:rPr>
            <w:rFonts w:ascii="Georgia" w:hAnsi="Georgia"/>
            <w:sz w:val="24"/>
            <w:szCs w:val="24"/>
            <w:lang w:val="es-MX"/>
          </w:rPr>
          <w:t>n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4C7E7F">
        <w:rPr>
          <w:rFonts w:ascii="Georgia" w:hAnsi="Georgia"/>
          <w:sz w:val="24"/>
          <w:szCs w:val="24"/>
          <w:lang w:val="es-MX"/>
        </w:rPr>
        <w:t xml:space="preserve">decir que </w:t>
      </w:r>
      <w:r w:rsidRPr="004C7E7F">
        <w:rPr>
          <w:rFonts w:ascii="Georgia" w:hAnsi="Georgia"/>
          <w:b/>
          <w:bCs/>
          <w:sz w:val="24"/>
          <w:szCs w:val="24"/>
          <w:lang w:val="es-MX"/>
        </w:rPr>
        <w:t>¡SÍ!</w:t>
      </w:r>
      <w:r w:rsidRPr="004C7E7F">
        <w:rPr>
          <w:rFonts w:ascii="Georgia" w:hAnsi="Georgia"/>
          <w:sz w:val="24"/>
          <w:szCs w:val="24"/>
          <w:lang w:val="es-MX"/>
        </w:rPr>
        <w:t xml:space="preserve"> a las muchas oportunidades que la vida </w:t>
      </w:r>
      <w:del w:id="6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 xml:space="preserve">te </w:delText>
        </w:r>
      </w:del>
      <w:ins w:id="7" w:author="Lucia Cardenas" w:date="2021-11-18T22:14:00Z">
        <w:r w:rsidR="00445C2C">
          <w:rPr>
            <w:rFonts w:ascii="Georgia" w:hAnsi="Georgia"/>
            <w:sz w:val="24"/>
            <w:szCs w:val="24"/>
            <w:lang w:val="es-MX"/>
          </w:rPr>
          <w:t>nos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4C7E7F">
        <w:rPr>
          <w:rFonts w:ascii="Georgia" w:hAnsi="Georgia"/>
          <w:sz w:val="24"/>
          <w:szCs w:val="24"/>
          <w:lang w:val="es-MX"/>
        </w:rPr>
        <w:t>presenta.</w:t>
      </w:r>
    </w:p>
    <w:p w14:paraId="0581241D" w14:textId="77777777" w:rsidR="004C7E7F" w:rsidRP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  <w:lang w:val="es-MX"/>
        </w:rPr>
      </w:pPr>
    </w:p>
    <w:p w14:paraId="039FF57F" w14:textId="787CB029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Blog</w:t>
      </w:r>
    </w:p>
    <w:p w14:paraId="627F04D6" w14:textId="1970EB8C" w:rsidR="00A571BC" w:rsidRDefault="004C7E7F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4C7E7F">
        <w:rPr>
          <w:rFonts w:ascii="Georgia" w:hAnsi="Georgia"/>
          <w:sz w:val="24"/>
          <w:szCs w:val="24"/>
        </w:rPr>
        <w:t xml:space="preserve">Here you will see how I have said </w:t>
      </w:r>
      <w:r w:rsidRPr="004C7E7F">
        <w:rPr>
          <w:rFonts w:ascii="Georgia" w:hAnsi="Georgia"/>
          <w:b/>
          <w:bCs/>
          <w:sz w:val="24"/>
          <w:szCs w:val="24"/>
        </w:rPr>
        <w:t>yes!</w:t>
      </w:r>
      <w:r w:rsidRPr="004C7E7F">
        <w:rPr>
          <w:rFonts w:ascii="Georgia" w:hAnsi="Georgia"/>
          <w:sz w:val="24"/>
          <w:szCs w:val="24"/>
        </w:rPr>
        <w:t xml:space="preserve"> to life. Come in, </w:t>
      </w:r>
      <w:proofErr w:type="gramStart"/>
      <w:r w:rsidRPr="004C7E7F">
        <w:rPr>
          <w:rFonts w:ascii="Georgia" w:hAnsi="Georgia"/>
          <w:sz w:val="24"/>
          <w:szCs w:val="24"/>
        </w:rPr>
        <w:t>read</w:t>
      </w:r>
      <w:proofErr w:type="gramEnd"/>
      <w:r w:rsidRPr="004C7E7F">
        <w:rPr>
          <w:rFonts w:ascii="Georgia" w:hAnsi="Georgia"/>
          <w:sz w:val="24"/>
          <w:szCs w:val="24"/>
        </w:rPr>
        <w:t xml:space="preserve"> and get inspired to </w:t>
      </w:r>
      <w:r>
        <w:rPr>
          <w:rFonts w:ascii="Georgia" w:hAnsi="Georgia"/>
          <w:sz w:val="24"/>
          <w:szCs w:val="24"/>
        </w:rPr>
        <w:t>start doing</w:t>
      </w:r>
      <w:r w:rsidRPr="004C7E7F">
        <w:rPr>
          <w:rFonts w:ascii="Georgia" w:hAnsi="Georgia"/>
          <w:sz w:val="24"/>
          <w:szCs w:val="24"/>
        </w:rPr>
        <w:t xml:space="preserve"> your thing.</w:t>
      </w:r>
    </w:p>
    <w:p w14:paraId="34776158" w14:textId="77777777" w:rsid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FDD4A0E" w14:textId="77FE99D1" w:rsidR="004C7E7F" w:rsidRDefault="004C7E7F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4C7E7F">
        <w:rPr>
          <w:rFonts w:ascii="Georgia" w:hAnsi="Georgia"/>
          <w:sz w:val="24"/>
          <w:szCs w:val="24"/>
          <w:lang w:val="es-MX"/>
        </w:rPr>
        <w:t xml:space="preserve">Aquí </w:t>
      </w:r>
      <w:del w:id="8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 xml:space="preserve">verás </w:delText>
        </w:r>
      </w:del>
      <w:ins w:id="9" w:author="Lucia Cardenas" w:date="2021-11-18T22:14:00Z">
        <w:r w:rsidR="00445C2C" w:rsidRPr="004C7E7F">
          <w:rPr>
            <w:rFonts w:ascii="Georgia" w:hAnsi="Georgia"/>
            <w:sz w:val="24"/>
            <w:szCs w:val="24"/>
            <w:lang w:val="es-MX"/>
          </w:rPr>
          <w:t>verá</w:t>
        </w:r>
        <w:r w:rsidR="00445C2C">
          <w:rPr>
            <w:rFonts w:ascii="Georgia" w:hAnsi="Georgia"/>
            <w:sz w:val="24"/>
            <w:szCs w:val="24"/>
            <w:lang w:val="es-MX"/>
          </w:rPr>
          <w:t>n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4C7E7F">
        <w:rPr>
          <w:rFonts w:ascii="Georgia" w:hAnsi="Georgia"/>
          <w:sz w:val="24"/>
          <w:szCs w:val="24"/>
          <w:lang w:val="es-MX"/>
        </w:rPr>
        <w:t xml:space="preserve">cómo yo le he dicho que ¡sí! a la vida. </w:t>
      </w:r>
      <w:del w:id="10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>Entra</w:delText>
        </w:r>
      </w:del>
      <w:ins w:id="11" w:author="Lucia Cardenas" w:date="2021-11-18T22:14:00Z">
        <w:r w:rsidR="00445C2C" w:rsidRPr="004C7E7F">
          <w:rPr>
            <w:rFonts w:ascii="Georgia" w:hAnsi="Georgia"/>
            <w:sz w:val="24"/>
            <w:szCs w:val="24"/>
            <w:lang w:val="es-MX"/>
          </w:rPr>
          <w:t>Entr</w:t>
        </w:r>
        <w:r w:rsidR="00445C2C">
          <w:rPr>
            <w:rFonts w:ascii="Georgia" w:hAnsi="Georgia"/>
            <w:sz w:val="24"/>
            <w:szCs w:val="24"/>
            <w:lang w:val="es-MX"/>
          </w:rPr>
          <w:t>en</w:t>
        </w:r>
      </w:ins>
      <w:r w:rsidRPr="004C7E7F">
        <w:rPr>
          <w:rFonts w:ascii="Georgia" w:hAnsi="Georgia"/>
          <w:sz w:val="24"/>
          <w:szCs w:val="24"/>
          <w:lang w:val="es-MX"/>
        </w:rPr>
        <w:t xml:space="preserve">, </w:t>
      </w:r>
      <w:del w:id="12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 xml:space="preserve">lee </w:delText>
        </w:r>
      </w:del>
      <w:ins w:id="13" w:author="Lucia Cardenas" w:date="2021-11-18T22:14:00Z">
        <w:r w:rsidR="00445C2C" w:rsidRPr="004C7E7F">
          <w:rPr>
            <w:rFonts w:ascii="Georgia" w:hAnsi="Georgia"/>
            <w:sz w:val="24"/>
            <w:szCs w:val="24"/>
            <w:lang w:val="es-MX"/>
          </w:rPr>
          <w:t>le</w:t>
        </w:r>
        <w:r w:rsidR="00445C2C">
          <w:rPr>
            <w:rFonts w:ascii="Georgia" w:hAnsi="Georgia"/>
            <w:sz w:val="24"/>
            <w:szCs w:val="24"/>
            <w:lang w:val="es-MX"/>
          </w:rPr>
          <w:t>an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4C7E7F">
        <w:rPr>
          <w:rFonts w:ascii="Georgia" w:hAnsi="Georgia"/>
          <w:sz w:val="24"/>
          <w:szCs w:val="24"/>
          <w:lang w:val="es-MX"/>
        </w:rPr>
        <w:t xml:space="preserve">e </w:t>
      </w:r>
      <w:del w:id="14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 xml:space="preserve">inspírate </w:delText>
        </w:r>
      </w:del>
      <w:ins w:id="15" w:author="Lucia Cardenas" w:date="2021-11-18T22:14:00Z">
        <w:r w:rsidR="00445C2C" w:rsidRPr="004C7E7F">
          <w:rPr>
            <w:rFonts w:ascii="Georgia" w:hAnsi="Georgia"/>
            <w:sz w:val="24"/>
            <w:szCs w:val="24"/>
            <w:lang w:val="es-MX"/>
          </w:rPr>
          <w:t>inspír</w:t>
        </w:r>
        <w:r w:rsidR="00445C2C">
          <w:rPr>
            <w:rFonts w:ascii="Georgia" w:hAnsi="Georgia"/>
            <w:sz w:val="24"/>
            <w:szCs w:val="24"/>
            <w:lang w:val="es-MX"/>
          </w:rPr>
          <w:t>ense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4C7E7F">
        <w:rPr>
          <w:rFonts w:ascii="Georgia" w:hAnsi="Georgia"/>
          <w:sz w:val="24"/>
          <w:szCs w:val="24"/>
          <w:lang w:val="es-MX"/>
        </w:rPr>
        <w:t xml:space="preserve">para </w:t>
      </w:r>
      <w:r>
        <w:rPr>
          <w:rFonts w:ascii="Georgia" w:hAnsi="Georgia"/>
          <w:sz w:val="24"/>
          <w:szCs w:val="24"/>
          <w:lang w:val="es-MX"/>
        </w:rPr>
        <w:t xml:space="preserve">empezar a </w:t>
      </w:r>
      <w:r w:rsidRPr="004C7E7F">
        <w:rPr>
          <w:rFonts w:ascii="Georgia" w:hAnsi="Georgia"/>
          <w:sz w:val="24"/>
          <w:szCs w:val="24"/>
          <w:lang w:val="es-MX"/>
        </w:rPr>
        <w:t xml:space="preserve">hacer lo </w:t>
      </w:r>
      <w:del w:id="16" w:author="Lucia Cardenas" w:date="2021-11-18T22:14:00Z">
        <w:r w:rsidRPr="004C7E7F" w:rsidDel="00445C2C">
          <w:rPr>
            <w:rFonts w:ascii="Georgia" w:hAnsi="Georgia"/>
            <w:sz w:val="24"/>
            <w:szCs w:val="24"/>
            <w:lang w:val="es-MX"/>
          </w:rPr>
          <w:delText>tuyo</w:delText>
        </w:r>
      </w:del>
      <w:ins w:id="17" w:author="Lucia Cardenas" w:date="2021-11-18T22:14:00Z">
        <w:r w:rsidR="00445C2C">
          <w:rPr>
            <w:rFonts w:ascii="Georgia" w:hAnsi="Georgia"/>
            <w:sz w:val="24"/>
            <w:szCs w:val="24"/>
            <w:lang w:val="es-MX"/>
          </w:rPr>
          <w:t>s</w:t>
        </w:r>
        <w:r w:rsidR="00445C2C" w:rsidRPr="004C7E7F">
          <w:rPr>
            <w:rFonts w:ascii="Georgia" w:hAnsi="Georgia"/>
            <w:sz w:val="24"/>
            <w:szCs w:val="24"/>
            <w:lang w:val="es-MX"/>
          </w:rPr>
          <w:t>uyo</w:t>
        </w:r>
      </w:ins>
      <w:r w:rsidRPr="004C7E7F">
        <w:rPr>
          <w:rFonts w:ascii="Georgia" w:hAnsi="Georgia"/>
          <w:sz w:val="24"/>
          <w:szCs w:val="24"/>
          <w:lang w:val="es-MX"/>
        </w:rPr>
        <w:t>.</w:t>
      </w:r>
    </w:p>
    <w:p w14:paraId="529F4618" w14:textId="77777777" w:rsidR="004C7E7F" w:rsidRPr="004C7E7F" w:rsidRDefault="004C7E7F" w:rsidP="004C7E7F">
      <w:pPr>
        <w:pStyle w:val="ListParagraph"/>
        <w:rPr>
          <w:rFonts w:ascii="Georgia" w:hAnsi="Georgia"/>
          <w:sz w:val="24"/>
          <w:szCs w:val="24"/>
          <w:lang w:val="es-MX"/>
        </w:rPr>
      </w:pPr>
    </w:p>
    <w:p w14:paraId="5AE9B3B0" w14:textId="77777777" w:rsidR="004C7E7F" w:rsidRPr="004C7E7F" w:rsidRDefault="004C7E7F" w:rsidP="004C7E7F">
      <w:pPr>
        <w:pStyle w:val="ListParagraph"/>
        <w:ind w:left="1440"/>
        <w:rPr>
          <w:rFonts w:ascii="Georgia" w:hAnsi="Georgia"/>
          <w:sz w:val="24"/>
          <w:szCs w:val="24"/>
          <w:lang w:val="es-MX"/>
        </w:rPr>
      </w:pPr>
    </w:p>
    <w:p w14:paraId="1DADB683" w14:textId="3DE96DF8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Community Board</w:t>
      </w:r>
    </w:p>
    <w:p w14:paraId="3F2C8FF8" w14:textId="41A95B63" w:rsidR="00A571BC" w:rsidRDefault="00E267E6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E267E6">
        <w:rPr>
          <w:rFonts w:ascii="Georgia" w:hAnsi="Georgia"/>
          <w:sz w:val="24"/>
          <w:szCs w:val="24"/>
        </w:rPr>
        <w:t>This is a space to learn from others and for others to learn from you. Come in and share your experiences</w:t>
      </w:r>
      <w:r>
        <w:rPr>
          <w:rFonts w:ascii="Georgia" w:hAnsi="Georgia"/>
          <w:sz w:val="24"/>
          <w:szCs w:val="24"/>
        </w:rPr>
        <w:t>!</w:t>
      </w:r>
    </w:p>
    <w:p w14:paraId="59BF451F" w14:textId="77777777" w:rsidR="00E267E6" w:rsidRDefault="00E267E6" w:rsidP="00E267E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0BB9323" w14:textId="7F66D13D" w:rsidR="00E267E6" w:rsidRPr="00E267E6" w:rsidRDefault="00E267E6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E267E6">
        <w:rPr>
          <w:rFonts w:ascii="Georgia" w:hAnsi="Georgia"/>
          <w:sz w:val="24"/>
          <w:szCs w:val="24"/>
          <w:lang w:val="es-MX"/>
        </w:rPr>
        <w:t xml:space="preserve">Este es un espacio para aprender de los demás y que otros aprendan de </w:t>
      </w:r>
      <w:del w:id="18" w:author="Lucia Cardenas" w:date="2021-11-18T22:15:00Z">
        <w:r w:rsidRPr="00E267E6" w:rsidDel="00445C2C">
          <w:rPr>
            <w:rFonts w:ascii="Georgia" w:hAnsi="Georgia"/>
            <w:sz w:val="24"/>
            <w:szCs w:val="24"/>
            <w:lang w:val="es-MX"/>
          </w:rPr>
          <w:delText>ti</w:delText>
        </w:r>
      </w:del>
      <w:ins w:id="19" w:author="Lucia Cardenas" w:date="2021-11-18T22:15:00Z">
        <w:r w:rsidR="00445C2C">
          <w:rPr>
            <w:rFonts w:ascii="Georgia" w:hAnsi="Georgia"/>
            <w:sz w:val="24"/>
            <w:szCs w:val="24"/>
            <w:lang w:val="es-MX"/>
          </w:rPr>
          <w:t>ustedes</w:t>
        </w:r>
      </w:ins>
      <w:r w:rsidRPr="00E267E6">
        <w:rPr>
          <w:rFonts w:ascii="Georgia" w:hAnsi="Georgia"/>
          <w:sz w:val="24"/>
          <w:szCs w:val="24"/>
          <w:lang w:val="es-MX"/>
        </w:rPr>
        <w:t xml:space="preserve">. </w:t>
      </w:r>
      <w:r>
        <w:rPr>
          <w:rFonts w:ascii="Georgia" w:hAnsi="Georgia"/>
          <w:sz w:val="24"/>
          <w:szCs w:val="24"/>
          <w:lang w:val="es-MX"/>
        </w:rPr>
        <w:t>¡</w:t>
      </w:r>
      <w:del w:id="20" w:author="Lucia Cardenas" w:date="2021-11-18T22:15:00Z">
        <w:r w:rsidRPr="00E267E6" w:rsidDel="00445C2C">
          <w:rPr>
            <w:rFonts w:ascii="Georgia" w:hAnsi="Georgia"/>
            <w:sz w:val="24"/>
            <w:szCs w:val="24"/>
            <w:lang w:val="es-MX"/>
          </w:rPr>
          <w:delText xml:space="preserve">Entra </w:delText>
        </w:r>
      </w:del>
      <w:ins w:id="21" w:author="Lucia Cardenas" w:date="2021-11-18T22:15:00Z">
        <w:r w:rsidR="00445C2C" w:rsidRPr="00E267E6">
          <w:rPr>
            <w:rFonts w:ascii="Georgia" w:hAnsi="Georgia"/>
            <w:sz w:val="24"/>
            <w:szCs w:val="24"/>
            <w:lang w:val="es-MX"/>
          </w:rPr>
          <w:t>Entr</w:t>
        </w:r>
        <w:r w:rsidR="00445C2C">
          <w:rPr>
            <w:rFonts w:ascii="Georgia" w:hAnsi="Georgia"/>
            <w:sz w:val="24"/>
            <w:szCs w:val="24"/>
            <w:lang w:val="es-MX"/>
          </w:rPr>
          <w:t>en</w:t>
        </w:r>
        <w:r w:rsidR="00445C2C" w:rsidRPr="00E267E6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E267E6">
        <w:rPr>
          <w:rFonts w:ascii="Georgia" w:hAnsi="Georgia"/>
          <w:sz w:val="24"/>
          <w:szCs w:val="24"/>
          <w:lang w:val="es-MX"/>
        </w:rPr>
        <w:t xml:space="preserve">y </w:t>
      </w:r>
      <w:del w:id="22" w:author="Lucia Cardenas" w:date="2021-11-18T22:15:00Z">
        <w:r w:rsidRPr="00E267E6" w:rsidDel="00445C2C">
          <w:rPr>
            <w:rFonts w:ascii="Georgia" w:hAnsi="Georgia"/>
            <w:sz w:val="24"/>
            <w:szCs w:val="24"/>
            <w:lang w:val="es-MX"/>
          </w:rPr>
          <w:delText xml:space="preserve">comparte </w:delText>
        </w:r>
      </w:del>
      <w:ins w:id="23" w:author="Lucia Cardenas" w:date="2021-11-18T22:15:00Z">
        <w:r w:rsidR="00445C2C" w:rsidRPr="00E267E6">
          <w:rPr>
            <w:rFonts w:ascii="Georgia" w:hAnsi="Georgia"/>
            <w:sz w:val="24"/>
            <w:szCs w:val="24"/>
            <w:lang w:val="es-MX"/>
          </w:rPr>
          <w:t>compart</w:t>
        </w:r>
        <w:r w:rsidR="00445C2C">
          <w:rPr>
            <w:rFonts w:ascii="Georgia" w:hAnsi="Georgia"/>
            <w:sz w:val="24"/>
            <w:szCs w:val="24"/>
            <w:lang w:val="es-MX"/>
          </w:rPr>
          <w:t>an</w:t>
        </w:r>
        <w:r w:rsidR="00445C2C" w:rsidRPr="00E267E6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del w:id="24" w:author="Lucia Cardenas" w:date="2021-11-18T22:15:00Z">
        <w:r w:rsidRPr="00E267E6" w:rsidDel="00445C2C">
          <w:rPr>
            <w:rFonts w:ascii="Georgia" w:hAnsi="Georgia"/>
            <w:sz w:val="24"/>
            <w:szCs w:val="24"/>
            <w:lang w:val="es-MX"/>
          </w:rPr>
          <w:delText xml:space="preserve">tus </w:delText>
        </w:r>
      </w:del>
      <w:ins w:id="25" w:author="Lucia Cardenas" w:date="2021-11-18T22:15:00Z">
        <w:r w:rsidR="00445C2C">
          <w:rPr>
            <w:rFonts w:ascii="Georgia" w:hAnsi="Georgia"/>
            <w:sz w:val="24"/>
            <w:szCs w:val="24"/>
            <w:lang w:val="es-MX"/>
          </w:rPr>
          <w:t>s</w:t>
        </w:r>
        <w:r w:rsidR="00445C2C" w:rsidRPr="00E267E6">
          <w:rPr>
            <w:rFonts w:ascii="Georgia" w:hAnsi="Georgia"/>
            <w:sz w:val="24"/>
            <w:szCs w:val="24"/>
            <w:lang w:val="es-MX"/>
          </w:rPr>
          <w:t xml:space="preserve">us </w:t>
        </w:r>
      </w:ins>
      <w:r w:rsidRPr="00E267E6">
        <w:rPr>
          <w:rFonts w:ascii="Georgia" w:hAnsi="Georgia"/>
          <w:sz w:val="24"/>
          <w:szCs w:val="24"/>
          <w:lang w:val="es-MX"/>
        </w:rPr>
        <w:t>experiencias</w:t>
      </w:r>
      <w:r>
        <w:rPr>
          <w:rFonts w:ascii="Georgia" w:hAnsi="Georgia"/>
          <w:sz w:val="24"/>
          <w:szCs w:val="24"/>
          <w:lang w:val="es-MX"/>
        </w:rPr>
        <w:t>!</w:t>
      </w:r>
    </w:p>
    <w:p w14:paraId="59AB3395" w14:textId="77777777" w:rsidR="00E267E6" w:rsidRPr="00445C2C" w:rsidRDefault="00E267E6" w:rsidP="00E267E6">
      <w:pPr>
        <w:pStyle w:val="ListParagraph"/>
        <w:rPr>
          <w:rFonts w:ascii="Georgia" w:hAnsi="Georgia"/>
          <w:sz w:val="24"/>
          <w:szCs w:val="24"/>
          <w:lang w:val="es-MX"/>
          <w:rPrChange w:id="26" w:author="Lucia Cardenas" w:date="2021-11-18T22:15:00Z">
            <w:rPr>
              <w:rFonts w:ascii="Georgia" w:hAnsi="Georgia"/>
              <w:sz w:val="24"/>
              <w:szCs w:val="24"/>
            </w:rPr>
          </w:rPrChange>
        </w:rPr>
      </w:pPr>
    </w:p>
    <w:p w14:paraId="3127A9D6" w14:textId="77777777" w:rsidR="00E267E6" w:rsidRPr="00445C2C" w:rsidRDefault="00E267E6" w:rsidP="00E267E6">
      <w:pPr>
        <w:pStyle w:val="ListParagraph"/>
        <w:ind w:left="1440"/>
        <w:rPr>
          <w:rFonts w:ascii="Georgia" w:hAnsi="Georgia"/>
          <w:sz w:val="24"/>
          <w:szCs w:val="24"/>
          <w:lang w:val="es-MX"/>
          <w:rPrChange w:id="27" w:author="Lucia Cardenas" w:date="2021-11-18T22:15:00Z">
            <w:rPr>
              <w:rFonts w:ascii="Georgia" w:hAnsi="Georgia"/>
              <w:sz w:val="24"/>
              <w:szCs w:val="24"/>
            </w:rPr>
          </w:rPrChange>
        </w:rPr>
      </w:pPr>
    </w:p>
    <w:p w14:paraId="54798D31" w14:textId="2B9C04DF" w:rsidR="0055097B" w:rsidRPr="004C7E7F" w:rsidRDefault="0055097B" w:rsidP="0055097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highlight w:val="yellow"/>
        </w:rPr>
      </w:pPr>
      <w:r w:rsidRPr="004C7E7F">
        <w:rPr>
          <w:rFonts w:ascii="Georgia" w:hAnsi="Georgia"/>
          <w:sz w:val="24"/>
          <w:szCs w:val="24"/>
          <w:highlight w:val="yellow"/>
        </w:rPr>
        <w:t>Contact Me</w:t>
      </w:r>
    </w:p>
    <w:p w14:paraId="53F16D5F" w14:textId="66709F53" w:rsidR="00556C91" w:rsidRDefault="00556C91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 w:rsidRPr="00556C91">
        <w:rPr>
          <w:rFonts w:ascii="Georgia" w:hAnsi="Georgia"/>
          <w:sz w:val="24"/>
          <w:szCs w:val="24"/>
        </w:rPr>
        <w:t>I'm all ears. Send me your doubts, questions and / or comments.</w:t>
      </w:r>
    </w:p>
    <w:p w14:paraId="099D2798" w14:textId="77777777" w:rsidR="00556C91" w:rsidRPr="00556C91" w:rsidRDefault="00556C91" w:rsidP="00556C91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B73A872" w14:textId="3F329D31" w:rsidR="00A571BC" w:rsidRDefault="00556C91" w:rsidP="00A571BC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es-MX"/>
        </w:rPr>
      </w:pPr>
      <w:r w:rsidRPr="00556C91">
        <w:rPr>
          <w:rFonts w:ascii="Georgia" w:hAnsi="Georgia"/>
          <w:sz w:val="24"/>
          <w:szCs w:val="24"/>
          <w:lang w:val="es-MX"/>
        </w:rPr>
        <w:t>Soy toda oídos. Mánd</w:t>
      </w:r>
      <w:ins w:id="28" w:author="Lucia Cardenas" w:date="2021-11-18T22:15:00Z">
        <w:r w:rsidR="00445C2C">
          <w:rPr>
            <w:rFonts w:ascii="Georgia" w:hAnsi="Georgia"/>
            <w:sz w:val="24"/>
            <w:szCs w:val="24"/>
            <w:lang w:val="es-MX"/>
          </w:rPr>
          <w:t>enme</w:t>
        </w:r>
      </w:ins>
      <w:del w:id="29" w:author="Lucia Cardenas" w:date="2021-11-18T22:15:00Z">
        <w:r w:rsidRPr="00556C91" w:rsidDel="00445C2C">
          <w:rPr>
            <w:rFonts w:ascii="Georgia" w:hAnsi="Georgia"/>
            <w:sz w:val="24"/>
            <w:szCs w:val="24"/>
            <w:lang w:val="es-MX"/>
          </w:rPr>
          <w:delText>ame</w:delText>
        </w:r>
      </w:del>
      <w:r w:rsidRPr="00556C91">
        <w:rPr>
          <w:rFonts w:ascii="Georgia" w:hAnsi="Georgia"/>
          <w:sz w:val="24"/>
          <w:szCs w:val="24"/>
          <w:lang w:val="es-MX"/>
        </w:rPr>
        <w:t xml:space="preserve"> </w:t>
      </w:r>
      <w:del w:id="30" w:author="Lucia Cardenas" w:date="2021-11-18T22:15:00Z">
        <w:r w:rsidRPr="00556C91" w:rsidDel="00445C2C">
          <w:rPr>
            <w:rFonts w:ascii="Georgia" w:hAnsi="Georgia"/>
            <w:sz w:val="24"/>
            <w:szCs w:val="24"/>
            <w:lang w:val="es-MX"/>
          </w:rPr>
          <w:delText xml:space="preserve">tus </w:delText>
        </w:r>
      </w:del>
      <w:ins w:id="31" w:author="Lucia Cardenas" w:date="2021-11-18T22:15:00Z">
        <w:r w:rsidR="00445C2C">
          <w:rPr>
            <w:rFonts w:ascii="Georgia" w:hAnsi="Georgia"/>
            <w:sz w:val="24"/>
            <w:szCs w:val="24"/>
            <w:lang w:val="es-MX"/>
          </w:rPr>
          <w:t>s</w:t>
        </w:r>
        <w:r w:rsidR="00445C2C" w:rsidRPr="00556C91">
          <w:rPr>
            <w:rFonts w:ascii="Georgia" w:hAnsi="Georgia"/>
            <w:sz w:val="24"/>
            <w:szCs w:val="24"/>
            <w:lang w:val="es-MX"/>
          </w:rPr>
          <w:t xml:space="preserve">us </w:t>
        </w:r>
      </w:ins>
      <w:r w:rsidRPr="00556C91">
        <w:rPr>
          <w:rFonts w:ascii="Georgia" w:hAnsi="Georgia"/>
          <w:sz w:val="24"/>
          <w:szCs w:val="24"/>
          <w:lang w:val="es-MX"/>
        </w:rPr>
        <w:t>dudas, preguntas y/o comentarios.</w:t>
      </w:r>
    </w:p>
    <w:p w14:paraId="0DB8D60C" w14:textId="77777777" w:rsidR="00403727" w:rsidRPr="00403727" w:rsidRDefault="00403727" w:rsidP="00403727">
      <w:pPr>
        <w:pStyle w:val="ListParagraph"/>
        <w:rPr>
          <w:rFonts w:ascii="Georgia" w:hAnsi="Georgia"/>
          <w:sz w:val="24"/>
          <w:szCs w:val="24"/>
          <w:lang w:val="es-MX"/>
        </w:rPr>
      </w:pPr>
    </w:p>
    <w:p w14:paraId="21FD4E7D" w14:textId="77777777" w:rsidR="00403727" w:rsidRPr="00403727" w:rsidRDefault="00403727" w:rsidP="00403727">
      <w:pPr>
        <w:rPr>
          <w:rFonts w:ascii="Georgia" w:hAnsi="Georgia"/>
          <w:sz w:val="24"/>
          <w:szCs w:val="24"/>
          <w:lang w:val="es-MX"/>
        </w:rPr>
      </w:pPr>
    </w:p>
    <w:p w14:paraId="189F8BB0" w14:textId="14EB8417" w:rsidR="0055097B" w:rsidRDefault="0055097B" w:rsidP="0055097B">
      <w:pPr>
        <w:rPr>
          <w:rFonts w:ascii="Georgia" w:hAnsi="Georgia"/>
          <w:b/>
          <w:bCs/>
          <w:sz w:val="24"/>
          <w:szCs w:val="24"/>
        </w:rPr>
      </w:pPr>
      <w:r w:rsidRPr="004C7E7F">
        <w:rPr>
          <w:rFonts w:ascii="Georgia" w:hAnsi="Georgia"/>
          <w:b/>
          <w:bCs/>
          <w:sz w:val="24"/>
          <w:szCs w:val="24"/>
        </w:rPr>
        <w:t>* Subscribe to receive my weekly email newsletter</w:t>
      </w:r>
      <w:r w:rsidR="00403727">
        <w:rPr>
          <w:rFonts w:ascii="Georgia" w:hAnsi="Georgia"/>
          <w:b/>
          <w:bCs/>
          <w:sz w:val="24"/>
          <w:szCs w:val="24"/>
        </w:rPr>
        <w:t>. It</w:t>
      </w:r>
      <w:r w:rsidRPr="004C7E7F">
        <w:rPr>
          <w:rFonts w:ascii="Georgia" w:hAnsi="Georgia"/>
          <w:b/>
          <w:bCs/>
          <w:sz w:val="24"/>
          <w:szCs w:val="24"/>
        </w:rPr>
        <w:t xml:space="preserve"> will get you inspired to try new things by allowing yourself to say YES!</w:t>
      </w:r>
    </w:p>
    <w:p w14:paraId="6C40D264" w14:textId="00066503" w:rsidR="00556C91" w:rsidRPr="00556C91" w:rsidRDefault="00556C91" w:rsidP="00556C91">
      <w:pPr>
        <w:rPr>
          <w:rFonts w:ascii="Georgia" w:hAnsi="Georgia"/>
          <w:b/>
          <w:bCs/>
          <w:sz w:val="24"/>
          <w:szCs w:val="24"/>
          <w:lang w:val="es-MX"/>
        </w:rPr>
      </w:pPr>
      <w:r w:rsidRPr="00556C91">
        <w:rPr>
          <w:rFonts w:ascii="Georgia" w:hAnsi="Georgia"/>
          <w:b/>
          <w:bCs/>
          <w:sz w:val="24"/>
          <w:szCs w:val="24"/>
          <w:lang w:val="es-MX"/>
        </w:rPr>
        <w:t>* Suscrí</w:t>
      </w:r>
      <w:ins w:id="32" w:author="Lucia Cardenas" w:date="2021-11-18T22:15:00Z">
        <w:r w:rsidR="00445C2C">
          <w:rPr>
            <w:rFonts w:ascii="Georgia" w:hAnsi="Georgia"/>
            <w:b/>
            <w:bCs/>
            <w:sz w:val="24"/>
            <w:szCs w:val="24"/>
            <w:lang w:val="es-MX"/>
          </w:rPr>
          <w:t>banse</w:t>
        </w:r>
      </w:ins>
      <w:del w:id="33" w:author="Lucia Cardenas" w:date="2021-11-18T22:15:00Z">
        <w:r w:rsidRPr="00556C91" w:rsidDel="00445C2C">
          <w:rPr>
            <w:rFonts w:ascii="Georgia" w:hAnsi="Georgia"/>
            <w:b/>
            <w:bCs/>
            <w:sz w:val="24"/>
            <w:szCs w:val="24"/>
            <w:lang w:val="es-MX"/>
          </w:rPr>
          <w:delText>bete</w:delText>
        </w:r>
      </w:del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 para recibir mi boletín semanal por correo electrónico</w:t>
      </w:r>
      <w:r w:rsidR="00403727">
        <w:rPr>
          <w:rFonts w:ascii="Georgia" w:hAnsi="Georgia"/>
          <w:b/>
          <w:bCs/>
          <w:sz w:val="24"/>
          <w:szCs w:val="24"/>
          <w:lang w:val="es-MX"/>
        </w:rPr>
        <w:t xml:space="preserve">. </w:t>
      </w:r>
      <w:del w:id="34" w:author="Lucia Cardenas" w:date="2021-11-18T22:15:00Z">
        <w:r w:rsidR="00403727" w:rsidDel="00445C2C">
          <w:rPr>
            <w:rFonts w:ascii="Georgia" w:hAnsi="Georgia"/>
            <w:b/>
            <w:bCs/>
            <w:sz w:val="24"/>
            <w:szCs w:val="24"/>
            <w:lang w:val="es-MX"/>
          </w:rPr>
          <w:delText>T</w:delText>
        </w:r>
        <w:r w:rsidRPr="00556C91" w:rsidDel="00445C2C">
          <w:rPr>
            <w:rFonts w:ascii="Georgia" w:hAnsi="Georgia"/>
            <w:b/>
            <w:bCs/>
            <w:sz w:val="24"/>
            <w:szCs w:val="24"/>
            <w:lang w:val="es-MX"/>
          </w:rPr>
          <w:delText xml:space="preserve">e </w:delText>
        </w:r>
      </w:del>
      <w:ins w:id="35" w:author="Lucia Cardenas" w:date="2021-11-18T22:15:00Z">
        <w:r w:rsidR="00445C2C">
          <w:rPr>
            <w:rFonts w:ascii="Georgia" w:hAnsi="Georgia"/>
            <w:b/>
            <w:bCs/>
            <w:sz w:val="24"/>
            <w:szCs w:val="24"/>
            <w:lang w:val="es-MX"/>
          </w:rPr>
          <w:t>Los</w:t>
        </w:r>
        <w:r w:rsidR="00445C2C" w:rsidRPr="00556C91">
          <w:rPr>
            <w:rFonts w:ascii="Georgia" w:hAnsi="Georgia"/>
            <w:b/>
            <w:bCs/>
            <w:sz w:val="24"/>
            <w:szCs w:val="24"/>
            <w:lang w:val="es-MX"/>
          </w:rPr>
          <w:t xml:space="preserve"> </w:t>
        </w:r>
      </w:ins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inspirará </w:t>
      </w:r>
      <w:r>
        <w:rPr>
          <w:rFonts w:ascii="Georgia" w:hAnsi="Georgia"/>
          <w:b/>
          <w:bCs/>
          <w:sz w:val="24"/>
          <w:szCs w:val="24"/>
          <w:lang w:val="es-MX"/>
        </w:rPr>
        <w:t>a</w:t>
      </w:r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 probar cosas nuevas </w:t>
      </w:r>
      <w:r>
        <w:rPr>
          <w:rFonts w:ascii="Georgia" w:hAnsi="Georgia"/>
          <w:b/>
          <w:bCs/>
          <w:sz w:val="24"/>
          <w:szCs w:val="24"/>
          <w:lang w:val="es-MX"/>
        </w:rPr>
        <w:t xml:space="preserve">al </w:t>
      </w:r>
      <w:del w:id="36" w:author="Lucia Cardenas" w:date="2021-11-18T22:15:00Z">
        <w:r w:rsidDel="00445C2C">
          <w:rPr>
            <w:rFonts w:ascii="Georgia" w:hAnsi="Georgia"/>
            <w:b/>
            <w:bCs/>
            <w:sz w:val="24"/>
            <w:szCs w:val="24"/>
            <w:lang w:val="es-MX"/>
          </w:rPr>
          <w:delText>permitirte</w:delText>
        </w:r>
        <w:r w:rsidRPr="00556C91" w:rsidDel="00445C2C">
          <w:rPr>
            <w:rFonts w:ascii="Georgia" w:hAnsi="Georgia"/>
            <w:b/>
            <w:bCs/>
            <w:sz w:val="24"/>
            <w:szCs w:val="24"/>
            <w:lang w:val="es-MX"/>
          </w:rPr>
          <w:delText xml:space="preserve"> </w:delText>
        </w:r>
      </w:del>
      <w:ins w:id="37" w:author="Lucia Cardenas" w:date="2021-11-18T22:15:00Z">
        <w:r w:rsidR="00445C2C">
          <w:rPr>
            <w:rFonts w:ascii="Georgia" w:hAnsi="Georgia"/>
            <w:b/>
            <w:bCs/>
            <w:sz w:val="24"/>
            <w:szCs w:val="24"/>
            <w:lang w:val="es-MX"/>
          </w:rPr>
          <w:t>permitir</w:t>
        </w:r>
        <w:r w:rsidR="00445C2C">
          <w:rPr>
            <w:rFonts w:ascii="Georgia" w:hAnsi="Georgia"/>
            <w:b/>
            <w:bCs/>
            <w:sz w:val="24"/>
            <w:szCs w:val="24"/>
            <w:lang w:val="es-MX"/>
          </w:rPr>
          <w:t>s</w:t>
        </w:r>
        <w:r w:rsidR="00445C2C">
          <w:rPr>
            <w:rFonts w:ascii="Georgia" w:hAnsi="Georgia"/>
            <w:b/>
            <w:bCs/>
            <w:sz w:val="24"/>
            <w:szCs w:val="24"/>
            <w:lang w:val="es-MX"/>
          </w:rPr>
          <w:t>e</w:t>
        </w:r>
        <w:r w:rsidR="00445C2C" w:rsidRPr="00556C91">
          <w:rPr>
            <w:rFonts w:ascii="Georgia" w:hAnsi="Georgia"/>
            <w:b/>
            <w:bCs/>
            <w:sz w:val="24"/>
            <w:szCs w:val="24"/>
            <w:lang w:val="es-MX"/>
          </w:rPr>
          <w:t xml:space="preserve"> </w:t>
        </w:r>
      </w:ins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decir </w:t>
      </w:r>
      <w:r w:rsidR="00EA020B">
        <w:rPr>
          <w:rFonts w:ascii="Georgia" w:hAnsi="Georgia"/>
          <w:b/>
          <w:bCs/>
          <w:sz w:val="24"/>
          <w:szCs w:val="24"/>
          <w:lang w:val="es-MX"/>
        </w:rPr>
        <w:t xml:space="preserve">que </w:t>
      </w:r>
      <w:r w:rsidRPr="00556C91">
        <w:rPr>
          <w:rFonts w:ascii="Georgia" w:hAnsi="Georgia"/>
          <w:b/>
          <w:bCs/>
          <w:sz w:val="24"/>
          <w:szCs w:val="24"/>
          <w:lang w:val="es-MX"/>
        </w:rPr>
        <w:t xml:space="preserve">¡SÍ! </w:t>
      </w:r>
    </w:p>
    <w:p w14:paraId="4990C40F" w14:textId="77777777" w:rsidR="00556C91" w:rsidRPr="00556C91" w:rsidDel="00445C2C" w:rsidRDefault="00556C91" w:rsidP="0055097B">
      <w:pPr>
        <w:rPr>
          <w:del w:id="38" w:author="Lucia Cardenas" w:date="2021-11-18T22:15:00Z"/>
          <w:rFonts w:ascii="Georgia" w:hAnsi="Georgia"/>
          <w:b/>
          <w:bCs/>
          <w:sz w:val="24"/>
          <w:szCs w:val="24"/>
          <w:lang w:val="es-MX"/>
        </w:rPr>
      </w:pPr>
    </w:p>
    <w:p w14:paraId="0D3FD827" w14:textId="65540B6F" w:rsidR="0055097B" w:rsidRPr="00556C91" w:rsidRDefault="0055097B">
      <w:pPr>
        <w:rPr>
          <w:rFonts w:ascii="Georgia" w:hAnsi="Georgia"/>
          <w:sz w:val="24"/>
          <w:szCs w:val="24"/>
          <w:lang w:val="es-MX"/>
        </w:rPr>
      </w:pPr>
    </w:p>
    <w:sectPr w:rsidR="0055097B" w:rsidRPr="0055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C5197"/>
    <w:multiLevelType w:val="hybridMultilevel"/>
    <w:tmpl w:val="9180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94A"/>
    <w:multiLevelType w:val="hybridMultilevel"/>
    <w:tmpl w:val="1EA4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 Cardenas">
    <w15:presenceInfo w15:providerId="Windows Live" w15:userId="743aa7986cbc1d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7B"/>
    <w:rsid w:val="00195840"/>
    <w:rsid w:val="00210098"/>
    <w:rsid w:val="003963A4"/>
    <w:rsid w:val="00403727"/>
    <w:rsid w:val="00445C2C"/>
    <w:rsid w:val="004C7E7F"/>
    <w:rsid w:val="0055097B"/>
    <w:rsid w:val="00556C91"/>
    <w:rsid w:val="009F2881"/>
    <w:rsid w:val="00A571BC"/>
    <w:rsid w:val="00E267E6"/>
    <w:rsid w:val="00EA020B"/>
    <w:rsid w:val="00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E2F8"/>
  <w15:chartTrackingRefBased/>
  <w15:docId w15:val="{7F7312D4-0746-4022-9AF0-F056C438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9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C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DefaultParagraphFont"/>
    <w:rsid w:val="00556C91"/>
  </w:style>
  <w:style w:type="paragraph" w:styleId="Revision">
    <w:name w:val="Revision"/>
    <w:hidden/>
    <w:uiPriority w:val="99"/>
    <w:semiHidden/>
    <w:rsid w:val="00445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5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5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4</cp:revision>
  <dcterms:created xsi:type="dcterms:W3CDTF">2021-11-09T15:54:00Z</dcterms:created>
  <dcterms:modified xsi:type="dcterms:W3CDTF">2021-11-19T03:15:00Z</dcterms:modified>
</cp:coreProperties>
</file>