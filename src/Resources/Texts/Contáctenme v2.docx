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F2B9" w14:textId="3DD741A9" w:rsidR="00E2143D" w:rsidRPr="00DA4316" w:rsidRDefault="00BB15DB" w:rsidP="00E2143D">
      <w:pPr>
        <w:rPr>
          <w:rFonts w:ascii="Georgia" w:hAnsi="Georgia"/>
          <w:b/>
          <w:bCs/>
          <w:sz w:val="44"/>
          <w:szCs w:val="44"/>
          <w:lang w:val="es-MX"/>
        </w:rPr>
      </w:pPr>
      <w:del w:id="0" w:author="Lucia Cardenas" w:date="2021-11-18T22:12:00Z">
        <w:r w:rsidRPr="00DA4316" w:rsidDel="00DA4316">
          <w:rPr>
            <w:rFonts w:ascii="Georgia" w:hAnsi="Georgia"/>
            <w:b/>
            <w:bCs/>
            <w:sz w:val="44"/>
            <w:szCs w:val="44"/>
            <w:lang w:val="es-MX"/>
          </w:rPr>
          <w:delText>Contact M</w:delText>
        </w:r>
        <w:r w:rsidDel="00DA4316">
          <w:rPr>
            <w:rFonts w:ascii="Georgia" w:hAnsi="Georgia"/>
            <w:b/>
            <w:bCs/>
            <w:sz w:val="44"/>
            <w:szCs w:val="44"/>
          </w:rPr>
          <w:delText>e</w:delText>
        </w:r>
      </w:del>
      <w:ins w:id="1" w:author="Lucia Cardenas" w:date="2021-11-18T22:12:00Z">
        <w:r w:rsidR="00DA4316">
          <w:rPr>
            <w:rFonts w:ascii="Georgia" w:hAnsi="Georgia"/>
            <w:b/>
            <w:bCs/>
            <w:sz w:val="44"/>
            <w:szCs w:val="44"/>
            <w:lang w:val="es-MX"/>
          </w:rPr>
          <w:t>Contác</w:t>
        </w:r>
      </w:ins>
      <w:ins w:id="2" w:author="Lucia Cardenas" w:date="2021-11-18T22:13:00Z">
        <w:r w:rsidR="00DA4316">
          <w:rPr>
            <w:rFonts w:ascii="Georgia" w:hAnsi="Georgia"/>
            <w:b/>
            <w:bCs/>
            <w:sz w:val="44"/>
            <w:szCs w:val="44"/>
            <w:lang w:val="es-MX"/>
          </w:rPr>
          <w:t>tenme</w:t>
        </w:r>
      </w:ins>
    </w:p>
    <w:p w14:paraId="15613393" w14:textId="77777777" w:rsidR="00541E61" w:rsidRPr="00DA4316" w:rsidRDefault="00541E61" w:rsidP="00E2143D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1361ECB" w14:textId="77777777" w:rsidR="00541D80" w:rsidRPr="00541D80" w:rsidRDefault="00541D80" w:rsidP="00541D80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541D80">
        <w:rPr>
          <w:rFonts w:ascii="Georgia" w:hAnsi="Georgia"/>
          <w:sz w:val="24"/>
          <w:szCs w:val="24"/>
          <w:lang w:val="es-MX"/>
        </w:rPr>
        <w:t>Email:</w:t>
      </w:r>
    </w:p>
    <w:p w14:paraId="44483B65" w14:textId="77777777" w:rsidR="00541D80" w:rsidRPr="00541D80" w:rsidRDefault="00541D80" w:rsidP="00541D80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21B7007" w14:textId="77777777" w:rsidR="00541D80" w:rsidRPr="00541D80" w:rsidRDefault="00541D80" w:rsidP="00541D80">
      <w:pPr>
        <w:spacing w:after="0" w:line="360" w:lineRule="auto"/>
        <w:rPr>
          <w:rFonts w:ascii="Georgia" w:hAnsi="Georgia"/>
          <w:b/>
          <w:bCs/>
          <w:color w:val="0070C0"/>
          <w:sz w:val="24"/>
          <w:szCs w:val="24"/>
          <w:lang w:val="es-MX"/>
        </w:rPr>
      </w:pPr>
      <w:r w:rsidRPr="00541D80">
        <w:rPr>
          <w:rFonts w:ascii="Georgia" w:hAnsi="Georgia"/>
          <w:b/>
          <w:bCs/>
          <w:color w:val="0070C0"/>
          <w:sz w:val="24"/>
          <w:szCs w:val="24"/>
          <w:lang w:val="es-MX"/>
        </w:rPr>
        <w:t>whatifisayyes2021@gmail.com</w:t>
      </w:r>
    </w:p>
    <w:p w14:paraId="11A58A52" w14:textId="77777777" w:rsidR="00541D80" w:rsidRPr="00541D80" w:rsidRDefault="00541D80" w:rsidP="00541D80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6B83419" w14:textId="4639C907" w:rsidR="00541D80" w:rsidRPr="00541D80" w:rsidRDefault="00541D80" w:rsidP="00541D80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541D80">
        <w:rPr>
          <w:rFonts w:ascii="Georgia" w:hAnsi="Georgia"/>
          <w:sz w:val="24"/>
          <w:szCs w:val="24"/>
          <w:lang w:val="es-MX"/>
        </w:rPr>
        <w:t xml:space="preserve">Con gusto leeré </w:t>
      </w:r>
      <w:del w:id="3" w:author="Lucia Cardenas" w:date="2021-11-18T22:13:00Z">
        <w:r w:rsidRPr="00541D80" w:rsidDel="00DA4316">
          <w:rPr>
            <w:rFonts w:ascii="Georgia" w:hAnsi="Georgia"/>
            <w:sz w:val="24"/>
            <w:szCs w:val="24"/>
            <w:lang w:val="es-MX"/>
          </w:rPr>
          <w:delText xml:space="preserve">tus </w:delText>
        </w:r>
      </w:del>
      <w:ins w:id="4" w:author="Lucia Cardenas" w:date="2021-11-18T22:13:00Z">
        <w:r w:rsidR="00DA4316">
          <w:rPr>
            <w:rFonts w:ascii="Georgia" w:hAnsi="Georgia"/>
            <w:sz w:val="24"/>
            <w:szCs w:val="24"/>
            <w:lang w:val="es-MX"/>
          </w:rPr>
          <w:t>s</w:t>
        </w:r>
        <w:r w:rsidR="00DA4316" w:rsidRPr="00541D80">
          <w:rPr>
            <w:rFonts w:ascii="Georgia" w:hAnsi="Georgia"/>
            <w:sz w:val="24"/>
            <w:szCs w:val="24"/>
            <w:lang w:val="es-MX"/>
          </w:rPr>
          <w:t xml:space="preserve">us </w:t>
        </w:r>
      </w:ins>
      <w:r w:rsidRPr="00541D80">
        <w:rPr>
          <w:rFonts w:ascii="Georgia" w:hAnsi="Georgia"/>
          <w:sz w:val="24"/>
          <w:szCs w:val="24"/>
          <w:lang w:val="es-MX"/>
        </w:rPr>
        <w:t xml:space="preserve">comentarios, preguntas, dudas y demás y </w:t>
      </w:r>
      <w:del w:id="5" w:author="Lucia Cardenas" w:date="2021-11-18T22:13:00Z">
        <w:r w:rsidRPr="00541D80" w:rsidDel="00DA4316">
          <w:rPr>
            <w:rFonts w:ascii="Georgia" w:hAnsi="Georgia"/>
            <w:sz w:val="24"/>
            <w:szCs w:val="24"/>
            <w:lang w:val="es-MX"/>
          </w:rPr>
          <w:delText xml:space="preserve">te </w:delText>
        </w:r>
      </w:del>
      <w:ins w:id="6" w:author="Lucia Cardenas" w:date="2021-11-18T22:13:00Z">
        <w:r w:rsidR="00DA4316">
          <w:rPr>
            <w:rFonts w:ascii="Georgia" w:hAnsi="Georgia"/>
            <w:sz w:val="24"/>
            <w:szCs w:val="24"/>
            <w:lang w:val="es-MX"/>
          </w:rPr>
          <w:t>les</w:t>
        </w:r>
        <w:r w:rsidR="00DA4316" w:rsidRPr="00541D80">
          <w:rPr>
            <w:rFonts w:ascii="Georgia" w:hAnsi="Georgia"/>
            <w:sz w:val="24"/>
            <w:szCs w:val="24"/>
            <w:lang w:val="es-MX"/>
          </w:rPr>
          <w:t xml:space="preserve"> </w:t>
        </w:r>
      </w:ins>
      <w:r w:rsidRPr="00541D80">
        <w:rPr>
          <w:rFonts w:ascii="Georgia" w:hAnsi="Georgia"/>
          <w:sz w:val="24"/>
          <w:szCs w:val="24"/>
          <w:lang w:val="es-MX"/>
        </w:rPr>
        <w:t>contestaré lo más pronto que pueda.</w:t>
      </w:r>
    </w:p>
    <w:p w14:paraId="33B3616C" w14:textId="77777777" w:rsidR="00541D80" w:rsidRPr="00541D80" w:rsidRDefault="00541D80" w:rsidP="00541D80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91A31C1" w14:textId="03AD4ADF" w:rsidR="00E2143D" w:rsidRPr="00541D80" w:rsidRDefault="00541D80" w:rsidP="00541D80">
      <w:pPr>
        <w:spacing w:after="0" w:line="360" w:lineRule="auto"/>
        <w:rPr>
          <w:lang w:val="es-MX"/>
        </w:rPr>
      </w:pPr>
      <w:r w:rsidRPr="00541D80">
        <w:rPr>
          <w:rFonts w:ascii="Georgia" w:hAnsi="Georgia"/>
          <w:sz w:val="24"/>
          <w:szCs w:val="24"/>
          <w:lang w:val="es-MX"/>
        </w:rPr>
        <w:t>¡Soy toda oídos!</w:t>
      </w:r>
    </w:p>
    <w:sectPr w:rsidR="00E2143D" w:rsidRPr="0054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ia Cardenas">
    <w15:presenceInfo w15:providerId="Windows Live" w15:userId="743aa7986cbc1d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D"/>
    <w:rsid w:val="00171033"/>
    <w:rsid w:val="00250B50"/>
    <w:rsid w:val="0033127D"/>
    <w:rsid w:val="00541D80"/>
    <w:rsid w:val="00541E61"/>
    <w:rsid w:val="006D5206"/>
    <w:rsid w:val="0071738F"/>
    <w:rsid w:val="007E3A8A"/>
    <w:rsid w:val="00804E54"/>
    <w:rsid w:val="00875E48"/>
    <w:rsid w:val="00B46703"/>
    <w:rsid w:val="00B749F2"/>
    <w:rsid w:val="00BA4A98"/>
    <w:rsid w:val="00BB15DB"/>
    <w:rsid w:val="00CF14A8"/>
    <w:rsid w:val="00DA4316"/>
    <w:rsid w:val="00E2143D"/>
    <w:rsid w:val="00F162FC"/>
    <w:rsid w:val="00F7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B803"/>
  <w15:chartTrackingRefBased/>
  <w15:docId w15:val="{DF4550AB-84AD-4B7B-9FA8-065C716E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A43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Cardenas</dc:creator>
  <cp:keywords/>
  <dc:description/>
  <cp:lastModifiedBy>Lucia Cardenas</cp:lastModifiedBy>
  <cp:revision>4</cp:revision>
  <dcterms:created xsi:type="dcterms:W3CDTF">2021-11-11T15:03:00Z</dcterms:created>
  <dcterms:modified xsi:type="dcterms:W3CDTF">2021-11-19T03:13:00Z</dcterms:modified>
</cp:coreProperties>
</file>