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D335" w14:textId="1F4DF686" w:rsidR="00A6001F" w:rsidRPr="00570EE1" w:rsidRDefault="00570EE1" w:rsidP="00A57B9F">
      <w:pPr>
        <w:spacing w:after="0" w:line="360" w:lineRule="auto"/>
        <w:rPr>
          <w:rFonts w:ascii="Georgia" w:hAnsi="Georgia"/>
          <w:b/>
          <w:bCs/>
          <w:sz w:val="44"/>
          <w:szCs w:val="44"/>
        </w:rPr>
      </w:pPr>
      <w:r w:rsidRPr="00570EE1">
        <w:rPr>
          <w:rFonts w:ascii="Georgia" w:hAnsi="Georgia"/>
          <w:b/>
          <w:bCs/>
          <w:sz w:val="44"/>
          <w:szCs w:val="44"/>
        </w:rPr>
        <w:t>Blog</w:t>
      </w:r>
    </w:p>
    <w:p w14:paraId="55AFB25F" w14:textId="505AD122" w:rsidR="00570EE1" w:rsidRDefault="00570EE1" w:rsidP="00A57B9F">
      <w:pPr>
        <w:spacing w:after="0" w:line="360" w:lineRule="auto"/>
        <w:rPr>
          <w:rFonts w:ascii="Georgia" w:hAnsi="Georgia"/>
          <w:sz w:val="24"/>
          <w:szCs w:val="24"/>
        </w:rPr>
      </w:pPr>
    </w:p>
    <w:p w14:paraId="08BAB0FB" w14:textId="77777777" w:rsidR="00733722" w:rsidRPr="00733722" w:rsidRDefault="00733722" w:rsidP="00A57B9F">
      <w:pPr>
        <w:spacing w:after="0" w:line="360" w:lineRule="auto"/>
        <w:rPr>
          <w:rFonts w:ascii="Georgia" w:hAnsi="Georgia"/>
          <w:sz w:val="24"/>
          <w:szCs w:val="24"/>
        </w:rPr>
      </w:pPr>
      <w:r w:rsidRPr="00733722">
        <w:rPr>
          <w:rFonts w:ascii="Georgia" w:hAnsi="Georgia"/>
          <w:sz w:val="24"/>
          <w:szCs w:val="24"/>
        </w:rPr>
        <w:t xml:space="preserve">Here I write about my most recent projects after having gone through the </w:t>
      </w:r>
      <w:r w:rsidRPr="00733722">
        <w:rPr>
          <w:rFonts w:ascii="Georgia" w:hAnsi="Georgia"/>
          <w:b/>
          <w:bCs/>
          <w:i/>
          <w:iCs/>
          <w:sz w:val="24"/>
          <w:szCs w:val="24"/>
        </w:rPr>
        <w:t>What if I Say Yes</w:t>
      </w:r>
      <w:r w:rsidRPr="00733722">
        <w:rPr>
          <w:rFonts w:ascii="Georgia" w:hAnsi="Georgia"/>
          <w:sz w:val="24"/>
          <w:szCs w:val="24"/>
        </w:rPr>
        <w:t xml:space="preserve"> process. </w:t>
      </w:r>
    </w:p>
    <w:p w14:paraId="05E397D8" w14:textId="11367B83" w:rsidR="00733722" w:rsidRDefault="00733722" w:rsidP="00A57B9F">
      <w:pPr>
        <w:spacing w:after="0" w:line="360" w:lineRule="auto"/>
        <w:rPr>
          <w:rFonts w:ascii="Georgia" w:hAnsi="Georgia"/>
          <w:sz w:val="24"/>
          <w:szCs w:val="24"/>
        </w:rPr>
      </w:pPr>
      <w:r w:rsidRPr="00733722">
        <w:rPr>
          <w:rFonts w:ascii="Georgia" w:hAnsi="Georgia"/>
          <w:sz w:val="24"/>
          <w:szCs w:val="24"/>
        </w:rPr>
        <w:t xml:space="preserve">This is my space to inspire you to create your own space after having said </w:t>
      </w:r>
      <w:r>
        <w:rPr>
          <w:rFonts w:ascii="Georgia" w:hAnsi="Georgia"/>
          <w:b/>
          <w:bCs/>
          <w:sz w:val="24"/>
          <w:szCs w:val="24"/>
        </w:rPr>
        <w:t>y</w:t>
      </w:r>
      <w:r w:rsidRPr="00733722">
        <w:rPr>
          <w:rFonts w:ascii="Georgia" w:hAnsi="Georgia"/>
          <w:b/>
          <w:bCs/>
          <w:sz w:val="24"/>
          <w:szCs w:val="24"/>
        </w:rPr>
        <w:t>es</w:t>
      </w:r>
      <w:r>
        <w:rPr>
          <w:rFonts w:ascii="Georgia" w:hAnsi="Georgia"/>
          <w:sz w:val="24"/>
          <w:szCs w:val="24"/>
        </w:rPr>
        <w:t>!</w:t>
      </w:r>
      <w:r w:rsidRPr="00733722">
        <w:rPr>
          <w:rFonts w:ascii="Georgia" w:hAnsi="Georgia"/>
          <w:sz w:val="24"/>
          <w:szCs w:val="24"/>
        </w:rPr>
        <w:t xml:space="preserve"> to your creative soul.</w:t>
      </w:r>
    </w:p>
    <w:p w14:paraId="36224B2F" w14:textId="77777777" w:rsidR="00A57B9F" w:rsidRDefault="00A57B9F" w:rsidP="00A57B9F">
      <w:pPr>
        <w:spacing w:after="0" w:line="360" w:lineRule="auto"/>
        <w:rPr>
          <w:rFonts w:ascii="Georgia" w:hAnsi="Georgia"/>
          <w:sz w:val="24"/>
          <w:szCs w:val="24"/>
        </w:rPr>
      </w:pPr>
    </w:p>
    <w:p w14:paraId="77857123" w14:textId="6389BCF1" w:rsidR="00733722" w:rsidRPr="008F56C2" w:rsidRDefault="00A57B9F" w:rsidP="00A57B9F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F56C2">
        <w:rPr>
          <w:rFonts w:ascii="Georgia" w:hAnsi="Georgia"/>
          <w:sz w:val="24"/>
          <w:szCs w:val="24"/>
          <w:lang w:val="es-MX"/>
        </w:rPr>
        <w:t>**</w:t>
      </w:r>
    </w:p>
    <w:p w14:paraId="2AB34F05" w14:textId="77777777" w:rsidR="00A57B9F" w:rsidRDefault="00A57B9F" w:rsidP="00A57B9F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177ADC4" w14:textId="5CAB178C" w:rsidR="00733722" w:rsidRPr="00733722" w:rsidRDefault="00733722" w:rsidP="00A57B9F">
      <w:pPr>
        <w:spacing w:after="0" w:line="360" w:lineRule="auto"/>
        <w:rPr>
          <w:rFonts w:ascii="Georgia" w:hAnsi="Georgia"/>
          <w:b/>
          <w:bCs/>
          <w:i/>
          <w:iCs/>
          <w:sz w:val="24"/>
          <w:szCs w:val="24"/>
          <w:lang w:val="es-MX"/>
        </w:rPr>
      </w:pPr>
      <w:r w:rsidRPr="00733722">
        <w:rPr>
          <w:rFonts w:ascii="Georgia" w:hAnsi="Georgia"/>
          <w:sz w:val="24"/>
          <w:szCs w:val="24"/>
          <w:lang w:val="es-MX"/>
        </w:rPr>
        <w:t xml:space="preserve">Aquí escribo sobre mis proyectos más recientes después de haber pasado por el proceso </w:t>
      </w:r>
      <w:r w:rsidRPr="00733722">
        <w:rPr>
          <w:rFonts w:ascii="Georgia" w:hAnsi="Georgia"/>
          <w:b/>
          <w:bCs/>
          <w:i/>
          <w:iCs/>
          <w:sz w:val="24"/>
          <w:szCs w:val="24"/>
          <w:lang w:val="es-MX"/>
        </w:rPr>
        <w:t>¿Y si digo que sí?</w:t>
      </w:r>
    </w:p>
    <w:p w14:paraId="106B4071" w14:textId="58EEBD2D" w:rsidR="00733722" w:rsidRDefault="00733722" w:rsidP="00A57B9F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733722">
        <w:rPr>
          <w:rFonts w:ascii="Georgia" w:hAnsi="Georgia"/>
          <w:sz w:val="24"/>
          <w:szCs w:val="24"/>
          <w:lang w:val="es-MX"/>
        </w:rPr>
        <w:t>Este es mi espacio para inspirar</w:t>
      </w:r>
      <w:ins w:id="0" w:author="Lucia Cardenas" w:date="2021-11-18T22:00:00Z">
        <w:r w:rsidR="008F56C2">
          <w:rPr>
            <w:rFonts w:ascii="Georgia" w:hAnsi="Georgia"/>
            <w:sz w:val="24"/>
            <w:szCs w:val="24"/>
            <w:lang w:val="es-MX"/>
          </w:rPr>
          <w:t>los</w:t>
        </w:r>
      </w:ins>
      <w:r w:rsidRPr="00733722">
        <w:rPr>
          <w:rFonts w:ascii="Georgia" w:hAnsi="Georgia"/>
          <w:sz w:val="24"/>
          <w:szCs w:val="24"/>
          <w:lang w:val="es-MX"/>
        </w:rPr>
        <w:t xml:space="preserve"> a crear </w:t>
      </w:r>
      <w:del w:id="1" w:author="Lucia Cardenas" w:date="2021-11-18T22:00:00Z">
        <w:r w:rsidRPr="00733722" w:rsidDel="008F56C2">
          <w:rPr>
            <w:rFonts w:ascii="Georgia" w:hAnsi="Georgia"/>
            <w:sz w:val="24"/>
            <w:szCs w:val="24"/>
            <w:lang w:val="es-MX"/>
          </w:rPr>
          <w:delText xml:space="preserve">tu </w:delText>
        </w:r>
      </w:del>
      <w:ins w:id="2" w:author="Lucia Cardenas" w:date="2021-11-18T22:00:00Z">
        <w:r w:rsidR="008F56C2">
          <w:rPr>
            <w:rFonts w:ascii="Georgia" w:hAnsi="Georgia"/>
            <w:sz w:val="24"/>
            <w:szCs w:val="24"/>
            <w:lang w:val="es-MX"/>
          </w:rPr>
          <w:t>s</w:t>
        </w:r>
        <w:r w:rsidR="008F56C2" w:rsidRPr="00733722">
          <w:rPr>
            <w:rFonts w:ascii="Georgia" w:hAnsi="Georgia"/>
            <w:sz w:val="24"/>
            <w:szCs w:val="24"/>
            <w:lang w:val="es-MX"/>
          </w:rPr>
          <w:t xml:space="preserve">u </w:t>
        </w:r>
      </w:ins>
      <w:r w:rsidRPr="00733722">
        <w:rPr>
          <w:rFonts w:ascii="Georgia" w:hAnsi="Georgia"/>
          <w:sz w:val="24"/>
          <w:szCs w:val="24"/>
          <w:lang w:val="es-MX"/>
        </w:rPr>
        <w:t xml:space="preserve">propio espacio después de haber dicho </w:t>
      </w:r>
      <w:r>
        <w:rPr>
          <w:rFonts w:ascii="Georgia" w:hAnsi="Georgia"/>
          <w:sz w:val="24"/>
          <w:szCs w:val="24"/>
          <w:lang w:val="es-MX"/>
        </w:rPr>
        <w:t xml:space="preserve">que </w:t>
      </w:r>
      <w:r w:rsidRPr="00733722">
        <w:rPr>
          <w:rFonts w:ascii="Georgia" w:hAnsi="Georgia"/>
          <w:b/>
          <w:bCs/>
          <w:i/>
          <w:iCs/>
          <w:sz w:val="24"/>
          <w:szCs w:val="24"/>
          <w:lang w:val="es-MX"/>
        </w:rPr>
        <w:t>¡sí!</w:t>
      </w:r>
      <w:r w:rsidRPr="00733722">
        <w:rPr>
          <w:rFonts w:ascii="Georgia" w:hAnsi="Georgia"/>
          <w:sz w:val="24"/>
          <w:szCs w:val="24"/>
          <w:lang w:val="es-MX"/>
        </w:rPr>
        <w:t xml:space="preserve"> a </w:t>
      </w:r>
      <w:del w:id="3" w:author="Lucia Cardenas" w:date="2021-11-18T22:00:00Z">
        <w:r w:rsidRPr="00733722" w:rsidDel="008F56C2">
          <w:rPr>
            <w:rFonts w:ascii="Georgia" w:hAnsi="Georgia"/>
            <w:sz w:val="24"/>
            <w:szCs w:val="24"/>
            <w:lang w:val="es-MX"/>
          </w:rPr>
          <w:delText xml:space="preserve">tu </w:delText>
        </w:r>
      </w:del>
      <w:ins w:id="4" w:author="Lucia Cardenas" w:date="2021-11-18T22:00:00Z">
        <w:r w:rsidR="008F56C2">
          <w:rPr>
            <w:rFonts w:ascii="Georgia" w:hAnsi="Georgia"/>
            <w:sz w:val="24"/>
            <w:szCs w:val="24"/>
            <w:lang w:val="es-MX"/>
          </w:rPr>
          <w:t>s</w:t>
        </w:r>
        <w:r w:rsidR="008F56C2" w:rsidRPr="00733722">
          <w:rPr>
            <w:rFonts w:ascii="Georgia" w:hAnsi="Georgia"/>
            <w:sz w:val="24"/>
            <w:szCs w:val="24"/>
            <w:lang w:val="es-MX"/>
          </w:rPr>
          <w:t xml:space="preserve">u </w:t>
        </w:r>
      </w:ins>
      <w:r w:rsidRPr="00733722">
        <w:rPr>
          <w:rFonts w:ascii="Georgia" w:hAnsi="Georgia"/>
          <w:sz w:val="24"/>
          <w:szCs w:val="24"/>
          <w:lang w:val="es-MX"/>
        </w:rPr>
        <w:t>alma creativa.</w:t>
      </w:r>
    </w:p>
    <w:p w14:paraId="664D34DB" w14:textId="3AF192FF" w:rsidR="00733722" w:rsidRDefault="00733722" w:rsidP="00A57B9F">
      <w:pPr>
        <w:pBdr>
          <w:bottom w:val="single" w:sz="6" w:space="1" w:color="auto"/>
        </w:pBd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6DBB676B" w14:textId="77777777" w:rsidR="0067331D" w:rsidRPr="008F56C2" w:rsidRDefault="0067331D" w:rsidP="00A57B9F">
      <w:pPr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8F56C2">
        <w:rPr>
          <w:rFonts w:ascii="Georgia" w:hAnsi="Georgia"/>
          <w:b/>
          <w:bCs/>
          <w:sz w:val="32"/>
          <w:szCs w:val="32"/>
          <w:lang w:val="es-MX"/>
        </w:rPr>
        <w:br w:type="page"/>
      </w:r>
    </w:p>
    <w:p w14:paraId="163E5B78" w14:textId="51AB9705" w:rsidR="00A6001F" w:rsidRDefault="00A6001F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1A404F">
        <w:rPr>
          <w:rFonts w:ascii="Georgia" w:hAnsi="Georgia"/>
          <w:b/>
          <w:bCs/>
          <w:sz w:val="32"/>
          <w:szCs w:val="32"/>
        </w:rPr>
        <w:lastRenderedPageBreak/>
        <w:t xml:space="preserve">My </w:t>
      </w:r>
      <w:del w:id="5" w:author="Lucia Cardenas" w:date="2021-11-18T22:05:00Z">
        <w:r w:rsidRPr="001A404F" w:rsidDel="00F75F36">
          <w:rPr>
            <w:rFonts w:ascii="Georgia" w:hAnsi="Georgia"/>
            <w:b/>
            <w:bCs/>
            <w:sz w:val="32"/>
            <w:szCs w:val="32"/>
          </w:rPr>
          <w:delText>photography</w:delText>
        </w:r>
      </w:del>
      <w:ins w:id="6" w:author="Lucia Cardenas" w:date="2021-11-18T22:05:00Z">
        <w:r w:rsidR="00F75F36">
          <w:rPr>
            <w:rFonts w:ascii="Georgia" w:hAnsi="Georgia"/>
            <w:b/>
            <w:bCs/>
            <w:sz w:val="32"/>
            <w:szCs w:val="32"/>
          </w:rPr>
          <w:t>P</w:t>
        </w:r>
        <w:r w:rsidR="00F75F36" w:rsidRPr="001A404F">
          <w:rPr>
            <w:rFonts w:ascii="Georgia" w:hAnsi="Georgia"/>
            <w:b/>
            <w:bCs/>
            <w:sz w:val="32"/>
            <w:szCs w:val="32"/>
          </w:rPr>
          <w:t>hotography</w:t>
        </w:r>
      </w:ins>
    </w:p>
    <w:p w14:paraId="43427618" w14:textId="77777777" w:rsidR="001A404F" w:rsidRDefault="001A404F" w:rsidP="00A57B9F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</w:rPr>
      </w:pPr>
    </w:p>
    <w:p w14:paraId="41531D78" w14:textId="12D0D9E3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1A404F">
        <w:rPr>
          <w:rFonts w:ascii="Georgia" w:hAnsi="Georgia"/>
          <w:sz w:val="24"/>
          <w:szCs w:val="24"/>
        </w:rPr>
        <w:t xml:space="preserve">On December of 2020 I </w:t>
      </w:r>
      <w:r w:rsidRPr="0004666E">
        <w:rPr>
          <w:rFonts w:ascii="Georgia" w:hAnsi="Georgia"/>
          <w:b/>
          <w:bCs/>
          <w:sz w:val="24"/>
          <w:szCs w:val="24"/>
        </w:rPr>
        <w:t>started taking photographs</w:t>
      </w:r>
      <w:r w:rsidRPr="001A404F">
        <w:rPr>
          <w:rFonts w:ascii="Georgia" w:hAnsi="Georgia"/>
          <w:sz w:val="24"/>
          <w:szCs w:val="24"/>
        </w:rPr>
        <w:t xml:space="preserve"> during my daily walks outside. It was my way of processing my stress after several months of being at home because of the pandemic. Taking photos made me </w:t>
      </w:r>
      <w:r w:rsidRPr="0004666E">
        <w:rPr>
          <w:rFonts w:ascii="Georgia" w:hAnsi="Georgia"/>
          <w:b/>
          <w:bCs/>
          <w:sz w:val="24"/>
          <w:szCs w:val="24"/>
        </w:rPr>
        <w:t>observe</w:t>
      </w:r>
      <w:r w:rsidRPr="001A404F">
        <w:rPr>
          <w:rFonts w:ascii="Georgia" w:hAnsi="Georgia"/>
          <w:sz w:val="24"/>
          <w:szCs w:val="24"/>
        </w:rPr>
        <w:t xml:space="preserve"> more closely what nature has to offer. I started </w:t>
      </w:r>
      <w:r w:rsidRPr="0004666E">
        <w:rPr>
          <w:rFonts w:ascii="Georgia" w:hAnsi="Georgia"/>
          <w:b/>
          <w:bCs/>
          <w:sz w:val="24"/>
          <w:szCs w:val="24"/>
        </w:rPr>
        <w:t>seeing</w:t>
      </w:r>
      <w:r w:rsidRPr="001A404F">
        <w:rPr>
          <w:rFonts w:ascii="Georgia" w:hAnsi="Georgia"/>
          <w:sz w:val="24"/>
          <w:szCs w:val="24"/>
        </w:rPr>
        <w:t xml:space="preserve"> in a way I hadn't done before. I was taking my time to breath, process and enjoy life by looking at and being with nature.</w:t>
      </w:r>
    </w:p>
    <w:p w14:paraId="71439C60" w14:textId="77777777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514F08DE" w14:textId="531196F4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And then one day I thought, what if I start sharing my photos with the people I love? And not only that. I wanted to create a playful experience and so I decided to send my photos with a special caption.</w:t>
      </w:r>
    </w:p>
    <w:p w14:paraId="64D8EE53" w14:textId="713BC9BB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DB6F423" w14:textId="0257F7C8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this blog you will see what I have been seeing since that time and </w:t>
      </w:r>
      <w:r w:rsidR="0004666E">
        <w:rPr>
          <w:rFonts w:ascii="Georgia" w:hAnsi="Georgia"/>
          <w:sz w:val="24"/>
          <w:szCs w:val="24"/>
        </w:rPr>
        <w:t xml:space="preserve">will be able to </w:t>
      </w:r>
      <w:r>
        <w:rPr>
          <w:rFonts w:ascii="Georgia" w:hAnsi="Georgia"/>
          <w:sz w:val="24"/>
          <w:szCs w:val="24"/>
        </w:rPr>
        <w:t xml:space="preserve">read the captions I came up with. </w:t>
      </w:r>
    </w:p>
    <w:p w14:paraId="3503A42F" w14:textId="67BE81AE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281CB8D" w14:textId="3F3EA9C5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hope to inspire you to start seeing your world from a different lens… one that is more attentive, patient, loving and understanding. </w:t>
      </w:r>
    </w:p>
    <w:p w14:paraId="22D5506B" w14:textId="6C7ACF31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3E6B7F17" w14:textId="3DB50A1B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you do that, I can assure you will start feeling better about your own life.</w:t>
      </w:r>
    </w:p>
    <w:p w14:paraId="65517091" w14:textId="005864D0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3691A38B" w14:textId="000F07B9" w:rsidR="0045307B" w:rsidRPr="008F56C2" w:rsidRDefault="003C5F33" w:rsidP="0045307B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8F56C2">
        <w:rPr>
          <w:rFonts w:ascii="Georgia" w:hAnsi="Georgia"/>
          <w:b/>
          <w:bCs/>
          <w:sz w:val="32"/>
          <w:szCs w:val="32"/>
          <w:lang w:val="es-MX"/>
        </w:rPr>
        <w:t xml:space="preserve">Mis </w:t>
      </w:r>
      <w:r w:rsidRPr="00726C82">
        <w:rPr>
          <w:rFonts w:ascii="Georgia" w:hAnsi="Georgia"/>
          <w:b/>
          <w:bCs/>
          <w:sz w:val="32"/>
          <w:szCs w:val="32"/>
          <w:lang w:val="es-MX"/>
        </w:rPr>
        <w:t>fotografías</w:t>
      </w:r>
    </w:p>
    <w:p w14:paraId="395F3F8F" w14:textId="77777777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CBEC383" w14:textId="553FE1E4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1A404F">
        <w:rPr>
          <w:rFonts w:ascii="Georgia" w:hAnsi="Georgia"/>
          <w:sz w:val="24"/>
          <w:szCs w:val="24"/>
          <w:lang w:val="es-MX"/>
        </w:rPr>
        <w:t>En diciembre de</w:t>
      </w:r>
      <w:r>
        <w:rPr>
          <w:rFonts w:ascii="Georgia" w:hAnsi="Georgia"/>
          <w:sz w:val="24"/>
          <w:szCs w:val="24"/>
          <w:lang w:val="es-MX"/>
        </w:rPr>
        <w:t>l</w:t>
      </w:r>
      <w:r w:rsidRPr="001A404F">
        <w:rPr>
          <w:rFonts w:ascii="Georgia" w:hAnsi="Georgia"/>
          <w:sz w:val="24"/>
          <w:szCs w:val="24"/>
          <w:lang w:val="es-MX"/>
        </w:rPr>
        <w:t xml:space="preserve"> 2020 comencé a tomar fotografías durante mis </w:t>
      </w:r>
      <w:r>
        <w:rPr>
          <w:rFonts w:ascii="Georgia" w:hAnsi="Georgia"/>
          <w:sz w:val="24"/>
          <w:szCs w:val="24"/>
          <w:lang w:val="es-MX"/>
        </w:rPr>
        <w:t>caminatas</w:t>
      </w:r>
      <w:r w:rsidRPr="001A404F">
        <w:rPr>
          <w:rFonts w:ascii="Georgia" w:hAnsi="Georgia"/>
          <w:sz w:val="24"/>
          <w:szCs w:val="24"/>
          <w:lang w:val="es-MX"/>
        </w:rPr>
        <w:t xml:space="preserve"> diari</w:t>
      </w:r>
      <w:r>
        <w:rPr>
          <w:rFonts w:ascii="Georgia" w:hAnsi="Georgia"/>
          <w:sz w:val="24"/>
          <w:szCs w:val="24"/>
          <w:lang w:val="es-MX"/>
        </w:rPr>
        <w:t>a</w:t>
      </w:r>
      <w:r w:rsidRPr="001A404F">
        <w:rPr>
          <w:rFonts w:ascii="Georgia" w:hAnsi="Georgia"/>
          <w:sz w:val="24"/>
          <w:szCs w:val="24"/>
          <w:lang w:val="es-MX"/>
        </w:rPr>
        <w:t xml:space="preserve">s al aire libre. Era mi forma de procesar mi estrés después de varios meses de estar en casa </w:t>
      </w:r>
      <w:r w:rsidR="0067331D">
        <w:rPr>
          <w:rFonts w:ascii="Georgia" w:hAnsi="Georgia"/>
          <w:sz w:val="24"/>
          <w:szCs w:val="24"/>
          <w:lang w:val="es-MX"/>
        </w:rPr>
        <w:t>por</w:t>
      </w:r>
      <w:r w:rsidRPr="001A404F">
        <w:rPr>
          <w:rFonts w:ascii="Georgia" w:hAnsi="Georgia"/>
          <w:sz w:val="24"/>
          <w:szCs w:val="24"/>
          <w:lang w:val="es-MX"/>
        </w:rPr>
        <w:t xml:space="preserve"> la pandemia. </w:t>
      </w:r>
      <w:r w:rsidR="0067331D">
        <w:rPr>
          <w:rFonts w:ascii="Georgia" w:hAnsi="Georgia"/>
          <w:sz w:val="24"/>
          <w:szCs w:val="24"/>
          <w:lang w:val="es-MX"/>
        </w:rPr>
        <w:t>Tomar</w:t>
      </w:r>
      <w:r w:rsidRPr="001A404F">
        <w:rPr>
          <w:rFonts w:ascii="Georgia" w:hAnsi="Georgia"/>
          <w:sz w:val="24"/>
          <w:szCs w:val="24"/>
          <w:lang w:val="es-MX"/>
        </w:rPr>
        <w:t xml:space="preserve"> fotos me hizo observar más de cerca lo que la naturaleza tiene </w:t>
      </w:r>
      <w:r w:rsidR="0067331D">
        <w:rPr>
          <w:rFonts w:ascii="Georgia" w:hAnsi="Georgia"/>
          <w:sz w:val="24"/>
          <w:szCs w:val="24"/>
          <w:lang w:val="es-MX"/>
        </w:rPr>
        <w:t>que</w:t>
      </w:r>
      <w:r w:rsidRPr="001A404F">
        <w:rPr>
          <w:rFonts w:ascii="Georgia" w:hAnsi="Georgia"/>
          <w:sz w:val="24"/>
          <w:szCs w:val="24"/>
          <w:lang w:val="es-MX"/>
        </w:rPr>
        <w:t xml:space="preserve"> ofrecer. Empecé a </w:t>
      </w:r>
      <w:r w:rsidRPr="0004666E">
        <w:rPr>
          <w:rFonts w:ascii="Georgia" w:hAnsi="Georgia"/>
          <w:b/>
          <w:bCs/>
          <w:sz w:val="24"/>
          <w:szCs w:val="24"/>
          <w:lang w:val="es-MX"/>
        </w:rPr>
        <w:t>ver</w:t>
      </w:r>
      <w:r w:rsidRPr="001A404F">
        <w:rPr>
          <w:rFonts w:ascii="Georgia" w:hAnsi="Georgia"/>
          <w:sz w:val="24"/>
          <w:szCs w:val="24"/>
          <w:lang w:val="es-MX"/>
        </w:rPr>
        <w:t xml:space="preserve"> de una forma que no había visto antes. Me estaba tomando mi tiempo para respirar, procesar y disfrutar la vida mirando y estando con la naturaleza.</w:t>
      </w:r>
    </w:p>
    <w:p w14:paraId="6DDA1B78" w14:textId="77777777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D5F28FF" w14:textId="74C23AAC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1A404F">
        <w:rPr>
          <w:rFonts w:ascii="Georgia" w:hAnsi="Georgia"/>
          <w:sz w:val="24"/>
          <w:szCs w:val="24"/>
          <w:lang w:val="es-MX"/>
        </w:rPr>
        <w:lastRenderedPageBreak/>
        <w:t>Y luego, un día pensé, ¿qué pasa</w:t>
      </w:r>
      <w:r w:rsidR="0004666E">
        <w:rPr>
          <w:rFonts w:ascii="Georgia" w:hAnsi="Georgia"/>
          <w:sz w:val="24"/>
          <w:szCs w:val="24"/>
          <w:lang w:val="es-MX"/>
        </w:rPr>
        <w:t>ría</w:t>
      </w:r>
      <w:r w:rsidRPr="001A404F">
        <w:rPr>
          <w:rFonts w:ascii="Georgia" w:hAnsi="Georgia"/>
          <w:sz w:val="24"/>
          <w:szCs w:val="24"/>
          <w:lang w:val="es-MX"/>
        </w:rPr>
        <w:t xml:space="preserve"> si empiezo a compartir mis fotos con las personas que amo? Y no solo eso. Quería crear una experiencia divertida y decidí enviar mis fotos con una </w:t>
      </w:r>
      <w:r w:rsidR="0004666E">
        <w:rPr>
          <w:rFonts w:ascii="Georgia" w:hAnsi="Georgia"/>
          <w:sz w:val="24"/>
          <w:szCs w:val="24"/>
          <w:lang w:val="es-MX"/>
        </w:rPr>
        <w:t>frase</w:t>
      </w:r>
      <w:r w:rsidRPr="001A404F">
        <w:rPr>
          <w:rFonts w:ascii="Georgia" w:hAnsi="Georgia"/>
          <w:sz w:val="24"/>
          <w:szCs w:val="24"/>
          <w:lang w:val="es-MX"/>
        </w:rPr>
        <w:t xml:space="preserve"> especial.</w:t>
      </w:r>
    </w:p>
    <w:p w14:paraId="16B47F27" w14:textId="77777777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57EBDB5" w14:textId="282153B9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1A404F">
        <w:rPr>
          <w:rFonts w:ascii="Georgia" w:hAnsi="Georgia"/>
          <w:sz w:val="24"/>
          <w:szCs w:val="24"/>
          <w:lang w:val="es-MX"/>
        </w:rPr>
        <w:t xml:space="preserve">En este blog </w:t>
      </w:r>
      <w:del w:id="7" w:author="Lucia Cardenas" w:date="2021-11-18T22:00:00Z">
        <w:r w:rsidRPr="001A404F" w:rsidDel="008F56C2">
          <w:rPr>
            <w:rFonts w:ascii="Georgia" w:hAnsi="Georgia"/>
            <w:sz w:val="24"/>
            <w:szCs w:val="24"/>
            <w:lang w:val="es-MX"/>
          </w:rPr>
          <w:delText xml:space="preserve">podrás </w:delText>
        </w:r>
      </w:del>
      <w:ins w:id="8" w:author="Lucia Cardenas" w:date="2021-11-18T22:00:00Z">
        <w:r w:rsidR="008F56C2" w:rsidRPr="001A404F">
          <w:rPr>
            <w:rFonts w:ascii="Georgia" w:hAnsi="Georgia"/>
            <w:sz w:val="24"/>
            <w:szCs w:val="24"/>
            <w:lang w:val="es-MX"/>
          </w:rPr>
          <w:t>podrá</w:t>
        </w:r>
        <w:r w:rsidR="008F56C2">
          <w:rPr>
            <w:rFonts w:ascii="Georgia" w:hAnsi="Georgia"/>
            <w:sz w:val="24"/>
            <w:szCs w:val="24"/>
            <w:lang w:val="es-MX"/>
          </w:rPr>
          <w:t>n</w:t>
        </w:r>
        <w:r w:rsidR="008F56C2" w:rsidRPr="001A404F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1A404F">
        <w:rPr>
          <w:rFonts w:ascii="Georgia" w:hAnsi="Georgia"/>
          <w:sz w:val="24"/>
          <w:szCs w:val="24"/>
          <w:lang w:val="es-MX"/>
        </w:rPr>
        <w:t xml:space="preserve">ver lo que he estado viendo desde entonces y </w:t>
      </w:r>
      <w:del w:id="9" w:author="Lucia Cardenas" w:date="2021-11-18T22:01:00Z">
        <w:r w:rsidR="0004666E" w:rsidDel="008F56C2">
          <w:rPr>
            <w:rFonts w:ascii="Georgia" w:hAnsi="Georgia"/>
            <w:sz w:val="24"/>
            <w:szCs w:val="24"/>
            <w:lang w:val="es-MX"/>
          </w:rPr>
          <w:delText xml:space="preserve">podrás </w:delText>
        </w:r>
      </w:del>
      <w:ins w:id="10" w:author="Lucia Cardenas" w:date="2021-11-18T22:01:00Z">
        <w:r w:rsidR="008F56C2">
          <w:rPr>
            <w:rFonts w:ascii="Georgia" w:hAnsi="Georgia"/>
            <w:sz w:val="24"/>
            <w:szCs w:val="24"/>
            <w:lang w:val="es-MX"/>
          </w:rPr>
          <w:t>podrá</w:t>
        </w:r>
        <w:r w:rsidR="008F56C2">
          <w:rPr>
            <w:rFonts w:ascii="Georgia" w:hAnsi="Georgia"/>
            <w:sz w:val="24"/>
            <w:szCs w:val="24"/>
            <w:lang w:val="es-MX"/>
          </w:rPr>
          <w:t>n</w:t>
        </w:r>
        <w:r w:rsidR="008F56C2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1A404F">
        <w:rPr>
          <w:rFonts w:ascii="Georgia" w:hAnsi="Georgia"/>
          <w:sz w:val="24"/>
          <w:szCs w:val="24"/>
          <w:lang w:val="es-MX"/>
        </w:rPr>
        <w:t>leer los subtítulos que se me ocurrieron.</w:t>
      </w:r>
    </w:p>
    <w:p w14:paraId="0A40879F" w14:textId="77777777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689FA172" w14:textId="5EE65A7C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1A404F">
        <w:rPr>
          <w:rFonts w:ascii="Georgia" w:hAnsi="Georgia"/>
          <w:sz w:val="24"/>
          <w:szCs w:val="24"/>
          <w:lang w:val="es-MX"/>
        </w:rPr>
        <w:t xml:space="preserve">Espero </w:t>
      </w:r>
      <w:del w:id="11" w:author="Lucia Cardenas" w:date="2021-11-18T22:02:00Z">
        <w:r w:rsidRPr="001A404F" w:rsidDel="008F56C2">
          <w:rPr>
            <w:rFonts w:ascii="Georgia" w:hAnsi="Georgia"/>
            <w:sz w:val="24"/>
            <w:szCs w:val="24"/>
            <w:lang w:val="es-MX"/>
          </w:rPr>
          <w:delText xml:space="preserve">inspirarte </w:delText>
        </w:r>
      </w:del>
      <w:ins w:id="12" w:author="Lucia Cardenas" w:date="2021-11-18T22:02:00Z">
        <w:r w:rsidR="008F56C2" w:rsidRPr="001A404F">
          <w:rPr>
            <w:rFonts w:ascii="Georgia" w:hAnsi="Georgia"/>
            <w:sz w:val="24"/>
            <w:szCs w:val="24"/>
            <w:lang w:val="es-MX"/>
          </w:rPr>
          <w:t>inspirar</w:t>
        </w:r>
        <w:r w:rsidR="008F56C2">
          <w:rPr>
            <w:rFonts w:ascii="Georgia" w:hAnsi="Georgia"/>
            <w:sz w:val="24"/>
            <w:szCs w:val="24"/>
            <w:lang w:val="es-MX"/>
          </w:rPr>
          <w:t>los</w:t>
        </w:r>
        <w:r w:rsidR="008F56C2" w:rsidRPr="001A404F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1A404F">
        <w:rPr>
          <w:rFonts w:ascii="Georgia" w:hAnsi="Georgia"/>
          <w:sz w:val="24"/>
          <w:szCs w:val="24"/>
          <w:lang w:val="es-MX"/>
        </w:rPr>
        <w:t xml:space="preserve">a comenzar a ver </w:t>
      </w:r>
      <w:del w:id="13" w:author="Lucia Cardenas" w:date="2021-11-18T22:02:00Z">
        <w:r w:rsidRPr="001A404F" w:rsidDel="008F56C2">
          <w:rPr>
            <w:rFonts w:ascii="Georgia" w:hAnsi="Georgia"/>
            <w:sz w:val="24"/>
            <w:szCs w:val="24"/>
            <w:lang w:val="es-MX"/>
          </w:rPr>
          <w:delText xml:space="preserve">tu </w:delText>
        </w:r>
      </w:del>
      <w:ins w:id="14" w:author="Lucia Cardenas" w:date="2021-11-18T22:02:00Z">
        <w:r w:rsidR="008F56C2">
          <w:rPr>
            <w:rFonts w:ascii="Georgia" w:hAnsi="Georgia"/>
            <w:sz w:val="24"/>
            <w:szCs w:val="24"/>
            <w:lang w:val="es-MX"/>
          </w:rPr>
          <w:t>s</w:t>
        </w:r>
        <w:r w:rsidR="008F56C2" w:rsidRPr="001A404F">
          <w:rPr>
            <w:rFonts w:ascii="Georgia" w:hAnsi="Georgia"/>
            <w:sz w:val="24"/>
            <w:szCs w:val="24"/>
            <w:lang w:val="es-MX"/>
          </w:rPr>
          <w:t xml:space="preserve">u </w:t>
        </w:r>
      </w:ins>
      <w:r w:rsidRPr="001A404F">
        <w:rPr>
          <w:rFonts w:ascii="Georgia" w:hAnsi="Georgia"/>
          <w:sz w:val="24"/>
          <w:szCs w:val="24"/>
          <w:lang w:val="es-MX"/>
        </w:rPr>
        <w:t>mundo desde una perspectiva diferente… una que sea más atenta, paciente, amorosa y comprensiva.</w:t>
      </w:r>
    </w:p>
    <w:p w14:paraId="4F018594" w14:textId="77777777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5A2035E2" w14:textId="40E21C9D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1A404F">
        <w:rPr>
          <w:rFonts w:ascii="Georgia" w:hAnsi="Georgia"/>
          <w:sz w:val="24"/>
          <w:szCs w:val="24"/>
          <w:lang w:val="es-MX"/>
        </w:rPr>
        <w:t xml:space="preserve">Si lo </w:t>
      </w:r>
      <w:del w:id="15" w:author="Lucia Cardenas" w:date="2021-11-18T22:02:00Z">
        <w:r w:rsidRPr="001A404F" w:rsidDel="008F56C2">
          <w:rPr>
            <w:rFonts w:ascii="Georgia" w:hAnsi="Georgia"/>
            <w:sz w:val="24"/>
            <w:szCs w:val="24"/>
            <w:lang w:val="es-MX"/>
          </w:rPr>
          <w:delText>hace</w:delText>
        </w:r>
        <w:r w:rsidR="0004666E" w:rsidDel="008F56C2">
          <w:rPr>
            <w:rFonts w:ascii="Georgia" w:hAnsi="Georgia"/>
            <w:sz w:val="24"/>
            <w:szCs w:val="24"/>
            <w:lang w:val="es-MX"/>
          </w:rPr>
          <w:delText>s</w:delText>
        </w:r>
      </w:del>
      <w:ins w:id="16" w:author="Lucia Cardenas" w:date="2021-11-18T22:02:00Z">
        <w:r w:rsidR="008F56C2" w:rsidRPr="001A404F">
          <w:rPr>
            <w:rFonts w:ascii="Georgia" w:hAnsi="Georgia"/>
            <w:sz w:val="24"/>
            <w:szCs w:val="24"/>
            <w:lang w:val="es-MX"/>
          </w:rPr>
          <w:t>hace</w:t>
        </w:r>
        <w:r w:rsidR="008F56C2">
          <w:rPr>
            <w:rFonts w:ascii="Georgia" w:hAnsi="Georgia"/>
            <w:sz w:val="24"/>
            <w:szCs w:val="24"/>
            <w:lang w:val="es-MX"/>
          </w:rPr>
          <w:t>n</w:t>
        </w:r>
      </w:ins>
      <w:r w:rsidRPr="001A404F">
        <w:rPr>
          <w:rFonts w:ascii="Georgia" w:hAnsi="Georgia"/>
          <w:sz w:val="24"/>
          <w:szCs w:val="24"/>
          <w:lang w:val="es-MX"/>
        </w:rPr>
        <w:t xml:space="preserve">, </w:t>
      </w:r>
      <w:del w:id="17" w:author="Lucia Cardenas" w:date="2021-11-18T22:02:00Z">
        <w:r w:rsidR="0004666E" w:rsidDel="008F56C2">
          <w:rPr>
            <w:rFonts w:ascii="Georgia" w:hAnsi="Georgia"/>
            <w:sz w:val="24"/>
            <w:szCs w:val="24"/>
            <w:lang w:val="es-MX"/>
          </w:rPr>
          <w:delText xml:space="preserve">te </w:delText>
        </w:r>
      </w:del>
      <w:ins w:id="18" w:author="Lucia Cardenas" w:date="2021-11-18T22:02:00Z">
        <w:r w:rsidR="008F56C2">
          <w:rPr>
            <w:rFonts w:ascii="Georgia" w:hAnsi="Georgia"/>
            <w:sz w:val="24"/>
            <w:szCs w:val="24"/>
            <w:lang w:val="es-MX"/>
          </w:rPr>
          <w:t>les</w:t>
        </w:r>
        <w:r w:rsidR="008F56C2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1A404F">
        <w:rPr>
          <w:rFonts w:ascii="Georgia" w:hAnsi="Georgia"/>
          <w:sz w:val="24"/>
          <w:szCs w:val="24"/>
          <w:lang w:val="es-MX"/>
        </w:rPr>
        <w:t xml:space="preserve">puedo asegurar que </w:t>
      </w:r>
      <w:del w:id="19" w:author="Lucia Cardenas" w:date="2021-11-18T22:02:00Z">
        <w:r w:rsidRPr="001A404F" w:rsidDel="008F56C2">
          <w:rPr>
            <w:rFonts w:ascii="Georgia" w:hAnsi="Georgia"/>
            <w:sz w:val="24"/>
            <w:szCs w:val="24"/>
            <w:lang w:val="es-MX"/>
          </w:rPr>
          <w:delText>comenzará</w:delText>
        </w:r>
        <w:r w:rsidR="0004666E" w:rsidDel="008F56C2">
          <w:rPr>
            <w:rFonts w:ascii="Georgia" w:hAnsi="Georgia"/>
            <w:sz w:val="24"/>
            <w:szCs w:val="24"/>
            <w:lang w:val="es-MX"/>
          </w:rPr>
          <w:delText>s</w:delText>
        </w:r>
        <w:r w:rsidRPr="001A404F" w:rsidDel="008F56C2">
          <w:rPr>
            <w:rFonts w:ascii="Georgia" w:hAnsi="Georgia"/>
            <w:sz w:val="24"/>
            <w:szCs w:val="24"/>
            <w:lang w:val="es-MX"/>
          </w:rPr>
          <w:delText xml:space="preserve"> </w:delText>
        </w:r>
      </w:del>
      <w:ins w:id="20" w:author="Lucia Cardenas" w:date="2021-11-18T22:02:00Z">
        <w:r w:rsidR="008F56C2" w:rsidRPr="001A404F">
          <w:rPr>
            <w:rFonts w:ascii="Georgia" w:hAnsi="Georgia"/>
            <w:sz w:val="24"/>
            <w:szCs w:val="24"/>
            <w:lang w:val="es-MX"/>
          </w:rPr>
          <w:t>comenzará</w:t>
        </w:r>
        <w:r w:rsidR="008F56C2">
          <w:rPr>
            <w:rFonts w:ascii="Georgia" w:hAnsi="Georgia"/>
            <w:sz w:val="24"/>
            <w:szCs w:val="24"/>
            <w:lang w:val="es-MX"/>
          </w:rPr>
          <w:t>n</w:t>
        </w:r>
        <w:r w:rsidR="008F56C2" w:rsidRPr="001A404F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1A404F">
        <w:rPr>
          <w:rFonts w:ascii="Georgia" w:hAnsi="Georgia"/>
          <w:sz w:val="24"/>
          <w:szCs w:val="24"/>
          <w:lang w:val="es-MX"/>
        </w:rPr>
        <w:t xml:space="preserve">a sentirse mejor </w:t>
      </w:r>
      <w:del w:id="21" w:author="Lucia Cardenas" w:date="2021-11-18T22:02:00Z">
        <w:r w:rsidR="0004666E" w:rsidDel="008F56C2">
          <w:rPr>
            <w:rFonts w:ascii="Georgia" w:hAnsi="Georgia"/>
            <w:sz w:val="24"/>
            <w:szCs w:val="24"/>
            <w:lang w:val="es-MX"/>
          </w:rPr>
          <w:delText>acerca de</w:delText>
        </w:r>
        <w:r w:rsidRPr="001A404F" w:rsidDel="008F56C2">
          <w:rPr>
            <w:rFonts w:ascii="Georgia" w:hAnsi="Georgia"/>
            <w:sz w:val="24"/>
            <w:szCs w:val="24"/>
            <w:lang w:val="es-MX"/>
          </w:rPr>
          <w:delText xml:space="preserve"> </w:delText>
        </w:r>
        <w:r w:rsidR="0004666E" w:rsidDel="008F56C2">
          <w:rPr>
            <w:rFonts w:ascii="Georgia" w:hAnsi="Georgia"/>
            <w:sz w:val="24"/>
            <w:szCs w:val="24"/>
            <w:lang w:val="es-MX"/>
          </w:rPr>
          <w:delText>t</w:delText>
        </w:r>
        <w:r w:rsidRPr="001A404F" w:rsidDel="008F56C2">
          <w:rPr>
            <w:rFonts w:ascii="Georgia" w:hAnsi="Georgia"/>
            <w:sz w:val="24"/>
            <w:szCs w:val="24"/>
            <w:lang w:val="es-MX"/>
          </w:rPr>
          <w:delText xml:space="preserve">u </w:delText>
        </w:r>
      </w:del>
      <w:ins w:id="22" w:author="Lucia Cardenas" w:date="2021-11-18T22:02:00Z">
        <w:r w:rsidR="008F56C2">
          <w:rPr>
            <w:rFonts w:ascii="Georgia" w:hAnsi="Georgia"/>
            <w:sz w:val="24"/>
            <w:szCs w:val="24"/>
            <w:lang w:val="es-MX"/>
          </w:rPr>
          <w:t xml:space="preserve">sobre su </w:t>
        </w:r>
      </w:ins>
      <w:r w:rsidRPr="001A404F">
        <w:rPr>
          <w:rFonts w:ascii="Georgia" w:hAnsi="Georgia"/>
          <w:sz w:val="24"/>
          <w:szCs w:val="24"/>
          <w:lang w:val="es-MX"/>
        </w:rPr>
        <w:t>propia vida.</w:t>
      </w:r>
    </w:p>
    <w:p w14:paraId="7D40C472" w14:textId="77777777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147BB72" w14:textId="0C9735B9" w:rsidR="00A6001F" w:rsidRDefault="0067331D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04666E">
        <w:rPr>
          <w:rFonts w:ascii="Georgia" w:hAnsi="Georgia"/>
          <w:b/>
          <w:bCs/>
          <w:sz w:val="32"/>
          <w:szCs w:val="32"/>
          <w:lang w:val="es-MX"/>
        </w:rPr>
        <w:br w:type="page"/>
      </w:r>
      <w:r w:rsidR="00A6001F" w:rsidRPr="0067331D">
        <w:rPr>
          <w:rFonts w:ascii="Georgia" w:hAnsi="Georgia"/>
          <w:b/>
          <w:bCs/>
          <w:sz w:val="32"/>
          <w:szCs w:val="32"/>
        </w:rPr>
        <w:lastRenderedPageBreak/>
        <w:t xml:space="preserve">My </w:t>
      </w:r>
      <w:del w:id="23" w:author="Lucia Cardenas" w:date="2021-11-18T22:05:00Z">
        <w:r w:rsidR="00A6001F" w:rsidRPr="0067331D" w:rsidDel="00F75F36">
          <w:rPr>
            <w:rFonts w:ascii="Georgia" w:hAnsi="Georgia"/>
            <w:b/>
            <w:bCs/>
            <w:sz w:val="32"/>
            <w:szCs w:val="32"/>
          </w:rPr>
          <w:delText>podcast</w:delText>
        </w:r>
      </w:del>
      <w:ins w:id="24" w:author="Lucia Cardenas" w:date="2021-11-18T22:05:00Z">
        <w:r w:rsidR="00F75F36">
          <w:rPr>
            <w:rFonts w:ascii="Georgia" w:hAnsi="Georgia"/>
            <w:b/>
            <w:bCs/>
            <w:sz w:val="32"/>
            <w:szCs w:val="32"/>
          </w:rPr>
          <w:t>P</w:t>
        </w:r>
        <w:r w:rsidR="00F75F36" w:rsidRPr="0067331D">
          <w:rPr>
            <w:rFonts w:ascii="Georgia" w:hAnsi="Georgia"/>
            <w:b/>
            <w:bCs/>
            <w:sz w:val="32"/>
            <w:szCs w:val="32"/>
          </w:rPr>
          <w:t>odcast</w:t>
        </w:r>
      </w:ins>
    </w:p>
    <w:p w14:paraId="3F7ED49F" w14:textId="323B00B0" w:rsidR="00D2045D" w:rsidRDefault="00D2045D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345A7638" w14:textId="72ECF59A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 xml:space="preserve">One day, meditating aloud with my husband and daughter about the meaning of my life, and answering their questions, I </w:t>
      </w:r>
      <w:r w:rsidR="00A57B9F" w:rsidRPr="0060513E">
        <w:rPr>
          <w:rFonts w:ascii="Georgia" w:hAnsi="Georgia"/>
          <w:sz w:val="24"/>
          <w:szCs w:val="24"/>
        </w:rPr>
        <w:t>concluded</w:t>
      </w:r>
      <w:r w:rsidRPr="0060513E">
        <w:rPr>
          <w:rFonts w:ascii="Georgia" w:hAnsi="Georgia"/>
          <w:sz w:val="24"/>
          <w:szCs w:val="24"/>
        </w:rPr>
        <w:t xml:space="preserve"> that I wanted to try something new that made me very nervous but at the same time excited me enormously: </w:t>
      </w:r>
      <w:r w:rsidR="00BC696A">
        <w:rPr>
          <w:rFonts w:ascii="Georgia" w:hAnsi="Georgia"/>
          <w:sz w:val="24"/>
          <w:szCs w:val="24"/>
        </w:rPr>
        <w:t xml:space="preserve">to </w:t>
      </w:r>
      <w:r w:rsidRPr="0060513E">
        <w:rPr>
          <w:rFonts w:ascii="Georgia" w:hAnsi="Georgia"/>
          <w:sz w:val="24"/>
          <w:szCs w:val="24"/>
        </w:rPr>
        <w:t>create my own podcast.</w:t>
      </w:r>
    </w:p>
    <w:p w14:paraId="0D7605A2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03C2CFAD" w14:textId="6D03801A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>Thanks to the pandemic</w:t>
      </w:r>
      <w:r w:rsidR="00BC696A">
        <w:rPr>
          <w:rFonts w:ascii="Georgia" w:hAnsi="Georgia"/>
          <w:sz w:val="24"/>
          <w:szCs w:val="24"/>
        </w:rPr>
        <w:t>,</w:t>
      </w:r>
      <w:r w:rsidRPr="0060513E">
        <w:rPr>
          <w:rFonts w:ascii="Georgia" w:hAnsi="Georgia"/>
          <w:sz w:val="24"/>
          <w:szCs w:val="24"/>
        </w:rPr>
        <w:t xml:space="preserve"> I had started listening to many podcasts and had fallen in love with this intimate form of communication.</w:t>
      </w:r>
    </w:p>
    <w:p w14:paraId="63A5DFAF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6D83337C" w14:textId="38E78A8F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 xml:space="preserve">Now the question was ... and what do I make my podcast about? What do I have to offer </w:t>
      </w:r>
      <w:r w:rsidR="00BC696A">
        <w:rPr>
          <w:rFonts w:ascii="Georgia" w:hAnsi="Georgia"/>
          <w:sz w:val="24"/>
          <w:szCs w:val="24"/>
        </w:rPr>
        <w:t xml:space="preserve">to </w:t>
      </w:r>
      <w:r w:rsidRPr="0060513E">
        <w:rPr>
          <w:rFonts w:ascii="Georgia" w:hAnsi="Georgia"/>
          <w:sz w:val="24"/>
          <w:szCs w:val="24"/>
        </w:rPr>
        <w:t>the world?</w:t>
      </w:r>
    </w:p>
    <w:p w14:paraId="5D5B0000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071BE5D5" w14:textId="61071894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 xml:space="preserve">Ah, it turns out that for many years I have been </w:t>
      </w:r>
      <w:r w:rsidR="00BC696A">
        <w:rPr>
          <w:rFonts w:ascii="Georgia" w:hAnsi="Georgia"/>
          <w:sz w:val="24"/>
          <w:szCs w:val="24"/>
        </w:rPr>
        <w:t>gifting</w:t>
      </w:r>
      <w:r w:rsidRPr="0060513E">
        <w:rPr>
          <w:rFonts w:ascii="Georgia" w:hAnsi="Georgia"/>
          <w:sz w:val="24"/>
          <w:szCs w:val="24"/>
        </w:rPr>
        <w:t xml:space="preserve"> words to my family, to my dear friends, to people I want to pamper. But I have not published those writings, I have not shared them with anyone other than the people to whom they are dedicated.</w:t>
      </w:r>
    </w:p>
    <w:p w14:paraId="544CCA16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0F18031" w14:textId="786815C3" w:rsidR="0060513E" w:rsidRPr="0060513E" w:rsidRDefault="00BC696A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>So,</w:t>
      </w:r>
      <w:r w:rsidR="0060513E" w:rsidRPr="0060513E">
        <w:rPr>
          <w:rFonts w:ascii="Georgia" w:hAnsi="Georgia"/>
          <w:sz w:val="24"/>
          <w:szCs w:val="24"/>
        </w:rPr>
        <w:t xml:space="preserve"> I thought "what if I do it about gifts and words?"</w:t>
      </w:r>
    </w:p>
    <w:p w14:paraId="6BCF953D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59D4344" w14:textId="7C7BCB97" w:rsidR="0060513E" w:rsidRPr="0060513E" w:rsidRDefault="00BC696A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>Thus,</w:t>
      </w:r>
      <w:r w:rsidR="0060513E" w:rsidRPr="0060513E">
        <w:rPr>
          <w:rFonts w:ascii="Georgia" w:hAnsi="Georgia"/>
          <w:sz w:val="24"/>
          <w:szCs w:val="24"/>
        </w:rPr>
        <w:t xml:space="preserve"> </w:t>
      </w:r>
      <w:r w:rsidRPr="0060513E">
        <w:rPr>
          <w:rFonts w:ascii="Georgia" w:hAnsi="Georgia"/>
          <w:sz w:val="24"/>
          <w:szCs w:val="24"/>
        </w:rPr>
        <w:t>the title</w:t>
      </w:r>
      <w:r w:rsidR="0060513E" w:rsidRPr="0060513E">
        <w:rPr>
          <w:rFonts w:ascii="Georgia" w:hAnsi="Georgia"/>
          <w:sz w:val="24"/>
          <w:szCs w:val="24"/>
        </w:rPr>
        <w:t>, the idea and my podcast</w:t>
      </w:r>
      <w:r w:rsidRPr="00BC696A">
        <w:rPr>
          <w:rFonts w:ascii="Georgia" w:hAnsi="Georgia"/>
          <w:sz w:val="24"/>
          <w:szCs w:val="24"/>
        </w:rPr>
        <w:t xml:space="preserve"> </w:t>
      </w:r>
      <w:r w:rsidRPr="0060513E">
        <w:rPr>
          <w:rFonts w:ascii="Georgia" w:hAnsi="Georgia"/>
          <w:sz w:val="24"/>
          <w:szCs w:val="24"/>
        </w:rPr>
        <w:t>were born</w:t>
      </w:r>
      <w:r w:rsidR="0060513E" w:rsidRPr="0060513E">
        <w:rPr>
          <w:rFonts w:ascii="Georgia" w:hAnsi="Georgia"/>
          <w:sz w:val="24"/>
          <w:szCs w:val="24"/>
        </w:rPr>
        <w:t>.</w:t>
      </w:r>
    </w:p>
    <w:p w14:paraId="4D2A5627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6C37F6D3" w14:textId="5E55FAAC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 xml:space="preserve">The logo was designed for me by my twin brother. My </w:t>
      </w:r>
      <w:r w:rsidR="00BC696A">
        <w:rPr>
          <w:rFonts w:ascii="Georgia" w:hAnsi="Georgia"/>
          <w:sz w:val="24"/>
          <w:szCs w:val="24"/>
        </w:rPr>
        <w:t xml:space="preserve">oldest </w:t>
      </w:r>
      <w:r w:rsidRPr="0060513E">
        <w:rPr>
          <w:rFonts w:ascii="Georgia" w:hAnsi="Georgia"/>
          <w:sz w:val="24"/>
          <w:szCs w:val="24"/>
        </w:rPr>
        <w:t>brother is the sound director. My sister-in-law helped me train my voice. And my daughter recorded the podcast presentation.</w:t>
      </w:r>
    </w:p>
    <w:p w14:paraId="3A04E2A1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68771C91" w14:textId="29934D59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 xml:space="preserve">My mother tongue is Spanish and that is why I record it in Spanish. I still haven't gotten myself into saying </w:t>
      </w:r>
      <w:r w:rsidRPr="00BC696A">
        <w:rPr>
          <w:rFonts w:ascii="Georgia" w:hAnsi="Georgia"/>
          <w:i/>
          <w:iCs/>
          <w:sz w:val="24"/>
          <w:szCs w:val="24"/>
        </w:rPr>
        <w:t>what if I say yes to recording it in English?</w:t>
      </w:r>
      <w:r w:rsidRPr="0060513E">
        <w:rPr>
          <w:rFonts w:ascii="Georgia" w:hAnsi="Georgia"/>
          <w:sz w:val="24"/>
          <w:szCs w:val="24"/>
        </w:rPr>
        <w:t xml:space="preserve"> because that still scares me (my pronunciation isn't perfect and I'm</w:t>
      </w:r>
      <w:r w:rsidR="00BC696A">
        <w:rPr>
          <w:rFonts w:ascii="Georgia" w:hAnsi="Georgia"/>
          <w:sz w:val="24"/>
          <w:szCs w:val="24"/>
        </w:rPr>
        <w:t xml:space="preserve"> afraid I will </w:t>
      </w:r>
      <w:r w:rsidRPr="0060513E">
        <w:rPr>
          <w:rFonts w:ascii="Georgia" w:hAnsi="Georgia"/>
          <w:sz w:val="24"/>
          <w:szCs w:val="24"/>
        </w:rPr>
        <w:t>end up saying something that sounds like something else, ha ha). But in the spirit of this website, one day I will be announcing that I now present my podcast in English.</w:t>
      </w:r>
    </w:p>
    <w:p w14:paraId="3C8FDDF6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A4C088F" w14:textId="00E54815" w:rsidR="0060513E" w:rsidRPr="008F56C2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</w:rPr>
        <w:t xml:space="preserve">In the </w:t>
      </w:r>
      <w:r w:rsidR="00BC696A" w:rsidRPr="0060513E">
        <w:rPr>
          <w:rFonts w:ascii="Georgia" w:hAnsi="Georgia"/>
          <w:sz w:val="24"/>
          <w:szCs w:val="24"/>
        </w:rPr>
        <w:t>meantime,</w:t>
      </w:r>
      <w:r w:rsidRPr="0060513E">
        <w:rPr>
          <w:rFonts w:ascii="Georgia" w:hAnsi="Georgia"/>
          <w:sz w:val="24"/>
          <w:szCs w:val="24"/>
        </w:rPr>
        <w:t xml:space="preserve"> I will </w:t>
      </w:r>
      <w:r w:rsidR="00BC696A">
        <w:rPr>
          <w:rFonts w:ascii="Georgia" w:hAnsi="Georgia"/>
          <w:sz w:val="24"/>
          <w:szCs w:val="24"/>
        </w:rPr>
        <w:t>write here about what I</w:t>
      </w:r>
      <w:r w:rsidRPr="0060513E">
        <w:rPr>
          <w:rFonts w:ascii="Georgia" w:hAnsi="Georgia"/>
          <w:sz w:val="24"/>
          <w:szCs w:val="24"/>
        </w:rPr>
        <w:t xml:space="preserve"> talk about in my various episodes, with every intention of inspiring you to do the same: learn to give away your own words</w:t>
      </w:r>
      <w:r w:rsidR="00BC696A">
        <w:rPr>
          <w:rFonts w:ascii="Georgia" w:hAnsi="Georgia"/>
          <w:sz w:val="24"/>
          <w:szCs w:val="24"/>
        </w:rPr>
        <w:t xml:space="preserve"> and who knows? </w:t>
      </w:r>
      <w:proofErr w:type="spellStart"/>
      <w:r w:rsidR="00BC696A" w:rsidRPr="008F56C2">
        <w:rPr>
          <w:rFonts w:ascii="Georgia" w:hAnsi="Georgia"/>
          <w:sz w:val="24"/>
          <w:szCs w:val="24"/>
          <w:lang w:val="es-MX"/>
        </w:rPr>
        <w:t>Maybe</w:t>
      </w:r>
      <w:proofErr w:type="spellEnd"/>
      <w:r w:rsidR="00BC696A" w:rsidRPr="008F56C2">
        <w:rPr>
          <w:rFonts w:ascii="Georgia" w:hAnsi="Georgia"/>
          <w:sz w:val="24"/>
          <w:szCs w:val="24"/>
          <w:lang w:val="es-MX"/>
        </w:rPr>
        <w:t xml:space="preserve"> </w:t>
      </w:r>
      <w:proofErr w:type="spellStart"/>
      <w:r w:rsidR="00BC696A" w:rsidRPr="008F56C2">
        <w:rPr>
          <w:rFonts w:ascii="Georgia" w:hAnsi="Georgia"/>
          <w:sz w:val="24"/>
          <w:szCs w:val="24"/>
          <w:lang w:val="es-MX"/>
        </w:rPr>
        <w:t>also</w:t>
      </w:r>
      <w:proofErr w:type="spellEnd"/>
      <w:r w:rsidR="00BC696A" w:rsidRPr="008F56C2">
        <w:rPr>
          <w:rFonts w:ascii="Georgia" w:hAnsi="Georgia"/>
          <w:sz w:val="24"/>
          <w:szCs w:val="24"/>
          <w:lang w:val="es-MX"/>
        </w:rPr>
        <w:t xml:space="preserve"> </w:t>
      </w:r>
      <w:proofErr w:type="spellStart"/>
      <w:r w:rsidR="00BC696A" w:rsidRPr="008F56C2">
        <w:rPr>
          <w:rFonts w:ascii="Georgia" w:hAnsi="Georgia"/>
          <w:sz w:val="24"/>
          <w:szCs w:val="24"/>
          <w:lang w:val="es-MX"/>
        </w:rPr>
        <w:t>create</w:t>
      </w:r>
      <w:proofErr w:type="spellEnd"/>
      <w:r w:rsidR="00BC696A" w:rsidRPr="008F56C2">
        <w:rPr>
          <w:rFonts w:ascii="Georgia" w:hAnsi="Georgia"/>
          <w:sz w:val="24"/>
          <w:szCs w:val="24"/>
          <w:lang w:val="es-MX"/>
        </w:rPr>
        <w:t xml:space="preserve"> </w:t>
      </w:r>
      <w:proofErr w:type="spellStart"/>
      <w:r w:rsidR="00BC696A" w:rsidRPr="008F56C2">
        <w:rPr>
          <w:rFonts w:ascii="Georgia" w:hAnsi="Georgia"/>
          <w:sz w:val="24"/>
          <w:szCs w:val="24"/>
          <w:lang w:val="es-MX"/>
        </w:rPr>
        <w:t>your</w:t>
      </w:r>
      <w:proofErr w:type="spellEnd"/>
      <w:r w:rsidR="00BC696A" w:rsidRPr="008F56C2">
        <w:rPr>
          <w:rFonts w:ascii="Georgia" w:hAnsi="Georgia"/>
          <w:sz w:val="24"/>
          <w:szCs w:val="24"/>
          <w:lang w:val="es-MX"/>
        </w:rPr>
        <w:t xml:space="preserve"> </w:t>
      </w:r>
      <w:proofErr w:type="spellStart"/>
      <w:r w:rsidR="00BC696A" w:rsidRPr="008F56C2">
        <w:rPr>
          <w:rFonts w:ascii="Georgia" w:hAnsi="Georgia"/>
          <w:sz w:val="24"/>
          <w:szCs w:val="24"/>
          <w:lang w:val="es-MX"/>
        </w:rPr>
        <w:t>own</w:t>
      </w:r>
      <w:proofErr w:type="spellEnd"/>
      <w:r w:rsidR="00BC696A" w:rsidRPr="008F56C2">
        <w:rPr>
          <w:rFonts w:ascii="Georgia" w:hAnsi="Georgia"/>
          <w:sz w:val="24"/>
          <w:szCs w:val="24"/>
          <w:lang w:val="es-MX"/>
        </w:rPr>
        <w:t xml:space="preserve"> podcast</w:t>
      </w:r>
      <w:r w:rsidRPr="008F56C2">
        <w:rPr>
          <w:rFonts w:ascii="Georgia" w:hAnsi="Georgia"/>
          <w:sz w:val="24"/>
          <w:szCs w:val="24"/>
          <w:lang w:val="es-MX"/>
        </w:rPr>
        <w:t>.</w:t>
      </w:r>
    </w:p>
    <w:p w14:paraId="40563E04" w14:textId="77777777" w:rsidR="0060513E" w:rsidRPr="008F56C2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56A8BEE7" w14:textId="76AD0D4C" w:rsidR="00726C82" w:rsidRPr="008F56C2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8F56C2">
        <w:rPr>
          <w:rFonts w:ascii="Georgia" w:hAnsi="Georgia"/>
          <w:b/>
          <w:bCs/>
          <w:sz w:val="32"/>
          <w:szCs w:val="32"/>
          <w:lang w:val="es-MX"/>
        </w:rPr>
        <w:t>Mi podcast</w:t>
      </w:r>
    </w:p>
    <w:p w14:paraId="5F13A938" w14:textId="77777777" w:rsid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54331726" w14:textId="5C75D9C0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Un día, meditando en voz alta con mi esposo y mi hija sobre el sentido de mi vida, y contestando a sus preguntas, llegué a la conclusión de que quería intentar algo nuevo que me daba mucho nervio pero que a la vez me emocionaba enormemente: crear mi propio podcast.</w:t>
      </w:r>
    </w:p>
    <w:p w14:paraId="470BDEDA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D712711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Gracias a la pandemia había empezado a escuchar muchos podcasts y me había enamorado de esta forma tan íntima de comunicación.</w:t>
      </w:r>
    </w:p>
    <w:p w14:paraId="68F470CB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4980FBD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Ahora la pregunta era... ¿y de qué hago mi podcast?, ¿qué tengo que ofrecerle al mundo?</w:t>
      </w:r>
    </w:p>
    <w:p w14:paraId="58A08007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05C797E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 xml:space="preserve">Ah, pues resulta que desde hace muchos años yo regalo palabras, a mi familia, a mis </w:t>
      </w:r>
      <w:proofErr w:type="gramStart"/>
      <w:r w:rsidRPr="0060513E">
        <w:rPr>
          <w:rFonts w:ascii="Georgia" w:hAnsi="Georgia"/>
          <w:sz w:val="24"/>
          <w:szCs w:val="24"/>
          <w:lang w:val="es-MX"/>
        </w:rPr>
        <w:t>amigas y amigos</w:t>
      </w:r>
      <w:proofErr w:type="gramEnd"/>
      <w:r w:rsidRPr="0060513E">
        <w:rPr>
          <w:rFonts w:ascii="Georgia" w:hAnsi="Georgia"/>
          <w:sz w:val="24"/>
          <w:szCs w:val="24"/>
          <w:lang w:val="es-MX"/>
        </w:rPr>
        <w:t xml:space="preserve"> queridos, a gente a la que quiero apapachar. Pero esos escritos no los he publicado, no los he compartido con nadie más que con las personas a las que van dedicados.</w:t>
      </w:r>
    </w:p>
    <w:p w14:paraId="16AD8E4C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B38C3F1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Entonces pensé "¿y si lo hago sobre regalos y palabras?"</w:t>
      </w:r>
    </w:p>
    <w:p w14:paraId="6BC1AF38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06BD9CE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Así nació el título, la idea y mi pódcast.</w:t>
      </w:r>
    </w:p>
    <w:p w14:paraId="448F5B06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AA3CEF2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El logo me lo diseñó mi hermano gemelo. Mi hermano mayo es el director de sonido. Mi cuñada me ayudó a entrenar mi voz. Y mi hija grabó la presentación del podcast.</w:t>
      </w:r>
    </w:p>
    <w:p w14:paraId="0946F016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1752B20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lastRenderedPageBreak/>
        <w:t>Mi lengua materna es el español y por eso lo grabo en español. Todavía no me aviento el paso de decir ¿y si digo que sí a grabarlo en inglés? porque eso me da todavía mucho miedo (mi pronunciación no es perfecta y no vaya a ser que acabe diciendo algo que suene a otra cosa, ja, ja). Pero en el espíritu de este sitio web, algún día estaré anunciando que ahora presento mi pódcast en inglés.</w:t>
      </w:r>
    </w:p>
    <w:p w14:paraId="070427C5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C9625EC" w14:textId="45766C6F" w:rsidR="00D2045D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Mientras tanto les contaré aquí de lo que hablo en mis distintos episodios, con toda la intención de inspirarlos a hacer lo mismo: aprender a regalar sus propias palabras.</w:t>
      </w:r>
    </w:p>
    <w:p w14:paraId="2B8D0F70" w14:textId="77777777" w:rsidR="00D2045D" w:rsidRPr="0060513E" w:rsidRDefault="00D2045D" w:rsidP="00A57B9F">
      <w:pPr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</w:p>
    <w:p w14:paraId="15230FE6" w14:textId="1C029EA6" w:rsidR="0067331D" w:rsidRPr="0060513E" w:rsidRDefault="0067331D" w:rsidP="00A57B9F">
      <w:pPr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60513E">
        <w:rPr>
          <w:rFonts w:ascii="Georgia" w:hAnsi="Georgia"/>
          <w:b/>
          <w:bCs/>
          <w:sz w:val="32"/>
          <w:szCs w:val="32"/>
          <w:lang w:val="es-MX"/>
        </w:rPr>
        <w:br w:type="page"/>
      </w:r>
    </w:p>
    <w:p w14:paraId="67EEEEBC" w14:textId="24F15FDE" w:rsidR="00A6001F" w:rsidRDefault="00A6001F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del w:id="25" w:author="Lucia Cardenas" w:date="2021-11-18T22:04:00Z">
        <w:r w:rsidRPr="001A404F" w:rsidDel="008F56C2">
          <w:rPr>
            <w:rFonts w:ascii="Georgia" w:hAnsi="Georgia"/>
            <w:b/>
            <w:bCs/>
            <w:sz w:val="32"/>
            <w:szCs w:val="32"/>
          </w:rPr>
          <w:lastRenderedPageBreak/>
          <w:delText>My b</w:delText>
        </w:r>
      </w:del>
      <w:ins w:id="26" w:author="Lucia Cardenas" w:date="2021-11-18T22:04:00Z">
        <w:r w:rsidR="008F56C2">
          <w:rPr>
            <w:rFonts w:ascii="Georgia" w:hAnsi="Georgia"/>
            <w:b/>
            <w:bCs/>
            <w:sz w:val="32"/>
            <w:szCs w:val="32"/>
          </w:rPr>
          <w:t>B</w:t>
        </w:r>
      </w:ins>
      <w:r w:rsidRPr="001A404F">
        <w:rPr>
          <w:rFonts w:ascii="Georgia" w:hAnsi="Georgia"/>
          <w:b/>
          <w:bCs/>
          <w:sz w:val="32"/>
          <w:szCs w:val="32"/>
        </w:rPr>
        <w:t>ook</w:t>
      </w:r>
      <w:r w:rsidR="00726C82">
        <w:rPr>
          <w:rFonts w:ascii="Georgia" w:hAnsi="Georgia"/>
          <w:b/>
          <w:bCs/>
          <w:sz w:val="32"/>
          <w:szCs w:val="32"/>
        </w:rPr>
        <w:t xml:space="preserve"> with my </w:t>
      </w:r>
      <w:del w:id="27" w:author="Lucia Cardenas" w:date="2021-11-18T22:05:00Z">
        <w:r w:rsidR="00726C82" w:rsidDel="00F75F36">
          <w:rPr>
            <w:rFonts w:ascii="Georgia" w:hAnsi="Georgia"/>
            <w:b/>
            <w:bCs/>
            <w:sz w:val="32"/>
            <w:szCs w:val="32"/>
          </w:rPr>
          <w:delText xml:space="preserve">twin </w:delText>
        </w:r>
      </w:del>
      <w:ins w:id="28" w:author="Lucia Cardenas" w:date="2021-11-18T22:05:00Z">
        <w:r w:rsidR="00F75F36">
          <w:rPr>
            <w:rFonts w:ascii="Georgia" w:hAnsi="Georgia"/>
            <w:b/>
            <w:bCs/>
            <w:sz w:val="32"/>
            <w:szCs w:val="32"/>
          </w:rPr>
          <w:t>T</w:t>
        </w:r>
        <w:r w:rsidR="00F75F36">
          <w:rPr>
            <w:rFonts w:ascii="Georgia" w:hAnsi="Georgia"/>
            <w:b/>
            <w:bCs/>
            <w:sz w:val="32"/>
            <w:szCs w:val="32"/>
          </w:rPr>
          <w:t xml:space="preserve">win </w:t>
        </w:r>
      </w:ins>
      <w:del w:id="29" w:author="Lucia Cardenas" w:date="2021-11-18T22:05:00Z">
        <w:r w:rsidR="00726C82" w:rsidDel="00F75F36">
          <w:rPr>
            <w:rFonts w:ascii="Georgia" w:hAnsi="Georgia"/>
            <w:b/>
            <w:bCs/>
            <w:sz w:val="32"/>
            <w:szCs w:val="32"/>
          </w:rPr>
          <w:delText>brother</w:delText>
        </w:r>
      </w:del>
      <w:ins w:id="30" w:author="Lucia Cardenas" w:date="2021-11-18T22:05:00Z">
        <w:r w:rsidR="00F75F36">
          <w:rPr>
            <w:rFonts w:ascii="Georgia" w:hAnsi="Georgia"/>
            <w:b/>
            <w:bCs/>
            <w:sz w:val="32"/>
            <w:szCs w:val="32"/>
          </w:rPr>
          <w:t>B</w:t>
        </w:r>
        <w:r w:rsidR="00F75F36">
          <w:rPr>
            <w:rFonts w:ascii="Georgia" w:hAnsi="Georgia"/>
            <w:b/>
            <w:bCs/>
            <w:sz w:val="32"/>
            <w:szCs w:val="32"/>
          </w:rPr>
          <w:t>rother</w:t>
        </w:r>
      </w:ins>
    </w:p>
    <w:p w14:paraId="485E3835" w14:textId="77777777" w:rsidR="00A57B9F" w:rsidRPr="00A57B9F" w:rsidRDefault="00A57B9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7432D41D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>My twin brother and I turned 50 this summer (2021) and to celebrate in a big way it occurred to me that we could create a book together and publish it through Amazon. Without editorials involved and without depending on someone telling us if they liked our project or not.</w:t>
      </w:r>
    </w:p>
    <w:p w14:paraId="5D003FBD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6D9A2261" w14:textId="433EB66B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 xml:space="preserve">I consulted with my brother, and he said yes (See? He </w:t>
      </w:r>
      <w:r>
        <w:rPr>
          <w:rFonts w:ascii="Georgia" w:hAnsi="Georgia"/>
          <w:sz w:val="24"/>
          <w:szCs w:val="24"/>
        </w:rPr>
        <w:t>paid attention to</w:t>
      </w:r>
      <w:r w:rsidRPr="00A57B9F">
        <w:rPr>
          <w:rFonts w:ascii="Georgia" w:hAnsi="Georgia"/>
          <w:sz w:val="24"/>
          <w:szCs w:val="24"/>
        </w:rPr>
        <w:t xml:space="preserve"> the process</w:t>
      </w:r>
      <w:r>
        <w:rPr>
          <w:rFonts w:ascii="Georgia" w:hAnsi="Georgia"/>
          <w:sz w:val="24"/>
          <w:szCs w:val="24"/>
        </w:rPr>
        <w:t xml:space="preserve"> of</w:t>
      </w:r>
      <w:r w:rsidRPr="00A57B9F">
        <w:rPr>
          <w:rFonts w:ascii="Georgia" w:hAnsi="Georgia"/>
          <w:sz w:val="24"/>
          <w:szCs w:val="24"/>
        </w:rPr>
        <w:t xml:space="preserve"> "what if I say yes?"</w:t>
      </w:r>
      <w:r>
        <w:rPr>
          <w:rFonts w:ascii="Georgia" w:hAnsi="Georgia"/>
          <w:sz w:val="24"/>
          <w:szCs w:val="24"/>
        </w:rPr>
        <w:t>)</w:t>
      </w:r>
    </w:p>
    <w:p w14:paraId="4D25D295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3F0C74F9" w14:textId="4E65CA3E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 xml:space="preserve">Many years </w:t>
      </w:r>
      <w:r w:rsidR="002B5671" w:rsidRPr="00A57B9F">
        <w:rPr>
          <w:rFonts w:ascii="Georgia" w:hAnsi="Georgia"/>
          <w:sz w:val="24"/>
          <w:szCs w:val="24"/>
        </w:rPr>
        <w:t>ago,</w:t>
      </w:r>
      <w:r w:rsidRPr="00A57B9F">
        <w:rPr>
          <w:rFonts w:ascii="Georgia" w:hAnsi="Georgia"/>
          <w:sz w:val="24"/>
          <w:szCs w:val="24"/>
        </w:rPr>
        <w:t xml:space="preserve"> Jorge found in painting a way to fall in love again with life and with his being, after having gone through very painful moments. And since </w:t>
      </w:r>
      <w:r w:rsidR="002B5671" w:rsidRPr="00A57B9F">
        <w:rPr>
          <w:rFonts w:ascii="Georgia" w:hAnsi="Georgia"/>
          <w:sz w:val="24"/>
          <w:szCs w:val="24"/>
        </w:rPr>
        <w:t>then,</w:t>
      </w:r>
      <w:r w:rsidRPr="00A57B9F">
        <w:rPr>
          <w:rFonts w:ascii="Georgia" w:hAnsi="Georgia"/>
          <w:sz w:val="24"/>
          <w:szCs w:val="24"/>
        </w:rPr>
        <w:t xml:space="preserve"> he has created works of art that make those who see them fall in love.</w:t>
      </w:r>
    </w:p>
    <w:p w14:paraId="5BF03BF0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2A384AF8" w14:textId="2568F103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 xml:space="preserve">And if that wasn't enough, a few years ago he created his own website to promote Mexican artists (you </w:t>
      </w:r>
      <w:r w:rsidR="002B5671" w:rsidRPr="00A57B9F">
        <w:rPr>
          <w:rFonts w:ascii="Georgia" w:hAnsi="Georgia"/>
          <w:sz w:val="24"/>
          <w:szCs w:val="24"/>
        </w:rPr>
        <w:t>must</w:t>
      </w:r>
      <w:r w:rsidRPr="00A57B9F">
        <w:rPr>
          <w:rFonts w:ascii="Georgia" w:hAnsi="Georgia"/>
          <w:sz w:val="24"/>
          <w:szCs w:val="24"/>
        </w:rPr>
        <w:t xml:space="preserve"> visit </w:t>
      </w:r>
      <w:r w:rsidRPr="002B5671">
        <w:rPr>
          <w:rFonts w:ascii="Georgia" w:hAnsi="Georgia"/>
          <w:b/>
          <w:bCs/>
          <w:color w:val="0070C0"/>
          <w:sz w:val="24"/>
          <w:szCs w:val="24"/>
        </w:rPr>
        <w:t>www.pintoresmexicanos.com</w:t>
      </w:r>
      <w:r w:rsidRPr="002B5671">
        <w:rPr>
          <w:rFonts w:ascii="Georgia" w:hAnsi="Georgia"/>
          <w:color w:val="0070C0"/>
          <w:sz w:val="24"/>
          <w:szCs w:val="24"/>
        </w:rPr>
        <w:t xml:space="preserve"> </w:t>
      </w:r>
      <w:r w:rsidRPr="00A57B9F">
        <w:rPr>
          <w:rFonts w:ascii="Georgia" w:hAnsi="Georgia"/>
          <w:sz w:val="24"/>
          <w:szCs w:val="24"/>
        </w:rPr>
        <w:t>to see what I'm talking about ... it's a beauty!)</w:t>
      </w:r>
    </w:p>
    <w:p w14:paraId="4CA0CB55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4FA56168" w14:textId="7372CEDB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 xml:space="preserve">Well, our idea is to choose </w:t>
      </w:r>
      <w:r w:rsidR="002B5671">
        <w:rPr>
          <w:rFonts w:ascii="Georgia" w:hAnsi="Georgia"/>
          <w:sz w:val="24"/>
          <w:szCs w:val="24"/>
        </w:rPr>
        <w:t>his</w:t>
      </w:r>
      <w:r w:rsidRPr="00A57B9F">
        <w:rPr>
          <w:rFonts w:ascii="Georgia" w:hAnsi="Georgia"/>
          <w:sz w:val="24"/>
          <w:szCs w:val="24"/>
        </w:rPr>
        <w:t xml:space="preserve"> best 50 works of art (painting, drawing and sculpture) and combine them with my best 50 photographs ... but since I have not yet completed a year of starting taking photos and I want to register the change </w:t>
      </w:r>
      <w:r w:rsidR="002B5671">
        <w:rPr>
          <w:rFonts w:ascii="Georgia" w:hAnsi="Georgia"/>
          <w:sz w:val="24"/>
          <w:szCs w:val="24"/>
        </w:rPr>
        <w:t>o</w:t>
      </w:r>
      <w:r w:rsidRPr="00A57B9F">
        <w:rPr>
          <w:rFonts w:ascii="Georgia" w:hAnsi="Georgia"/>
          <w:sz w:val="24"/>
          <w:szCs w:val="24"/>
        </w:rPr>
        <w:t xml:space="preserve">f the 4 seasons of the place where I live, we are going to wait for December 13 to arrive (which is also Saint Lucia's day, that is, my </w:t>
      </w:r>
      <w:r w:rsidR="002B5671">
        <w:rPr>
          <w:rFonts w:ascii="Georgia" w:hAnsi="Georgia"/>
          <w:sz w:val="24"/>
          <w:szCs w:val="24"/>
        </w:rPr>
        <w:t xml:space="preserve">patron </w:t>
      </w:r>
      <w:r w:rsidRPr="00A57B9F">
        <w:rPr>
          <w:rFonts w:ascii="Georgia" w:hAnsi="Georgia"/>
          <w:sz w:val="24"/>
          <w:szCs w:val="24"/>
        </w:rPr>
        <w:t>saint) and then we will begin the process.</w:t>
      </w:r>
    </w:p>
    <w:p w14:paraId="1696B158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2E1E394A" w14:textId="27F42039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 xml:space="preserve">Jorge will design the book and I will write the text and together we will publish in 2022 a work that I hope you like as much as we </w:t>
      </w:r>
      <w:r w:rsidR="002B5671">
        <w:rPr>
          <w:rFonts w:ascii="Georgia" w:hAnsi="Georgia"/>
          <w:sz w:val="24"/>
          <w:szCs w:val="24"/>
        </w:rPr>
        <w:t xml:space="preserve">already </w:t>
      </w:r>
      <w:r w:rsidRPr="00A57B9F">
        <w:rPr>
          <w:rFonts w:ascii="Georgia" w:hAnsi="Georgia"/>
          <w:sz w:val="24"/>
          <w:szCs w:val="24"/>
        </w:rPr>
        <w:t>do.</w:t>
      </w:r>
    </w:p>
    <w:p w14:paraId="588887D3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08CF8F7C" w14:textId="011B9E6D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 xml:space="preserve">The idea is to inspire </w:t>
      </w:r>
      <w:r w:rsidR="000F3F3F">
        <w:rPr>
          <w:rFonts w:ascii="Georgia" w:hAnsi="Georgia"/>
          <w:sz w:val="24"/>
          <w:szCs w:val="24"/>
        </w:rPr>
        <w:t>you</w:t>
      </w:r>
      <w:r w:rsidRPr="00A57B9F">
        <w:rPr>
          <w:rFonts w:ascii="Georgia" w:hAnsi="Georgia"/>
          <w:sz w:val="24"/>
          <w:szCs w:val="24"/>
        </w:rPr>
        <w:t xml:space="preserve"> to do the same: self-publishing is a way to bring out our most sincere and deepest thoughts and share them with the world.</w:t>
      </w:r>
    </w:p>
    <w:p w14:paraId="1DC035C1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1FC600AA" w14:textId="4006A8F8" w:rsid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lastRenderedPageBreak/>
        <w:t xml:space="preserve">Here I will tell you </w:t>
      </w:r>
      <w:r w:rsidR="000F3F3F">
        <w:rPr>
          <w:rFonts w:ascii="Georgia" w:hAnsi="Georgia"/>
          <w:sz w:val="24"/>
          <w:szCs w:val="24"/>
        </w:rPr>
        <w:t>about our creative</w:t>
      </w:r>
      <w:r w:rsidRPr="00A57B9F">
        <w:rPr>
          <w:rFonts w:ascii="Georgia" w:hAnsi="Georgia"/>
          <w:sz w:val="24"/>
          <w:szCs w:val="24"/>
        </w:rPr>
        <w:t xml:space="preserve"> process </w:t>
      </w:r>
      <w:r w:rsidR="000F3F3F">
        <w:rPr>
          <w:rFonts w:ascii="Georgia" w:hAnsi="Georgia"/>
          <w:sz w:val="24"/>
          <w:szCs w:val="24"/>
        </w:rPr>
        <w:t xml:space="preserve">and update you on our progress </w:t>
      </w:r>
      <w:r w:rsidRPr="00A57B9F">
        <w:rPr>
          <w:rFonts w:ascii="Georgia" w:hAnsi="Georgia"/>
          <w:sz w:val="24"/>
          <w:szCs w:val="24"/>
        </w:rPr>
        <w:t>...</w:t>
      </w:r>
    </w:p>
    <w:p w14:paraId="7F3DD454" w14:textId="77777777" w:rsid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35F5A084" w14:textId="57F85465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del w:id="31" w:author="Lucia Cardenas" w:date="2021-11-18T22:03:00Z">
        <w:r w:rsidRPr="00726C82" w:rsidDel="008F56C2">
          <w:rPr>
            <w:rFonts w:ascii="Georgia" w:hAnsi="Georgia"/>
            <w:b/>
            <w:bCs/>
            <w:sz w:val="32"/>
            <w:szCs w:val="32"/>
            <w:lang w:val="es-MX"/>
          </w:rPr>
          <w:delText>Mi l</w:delText>
        </w:r>
      </w:del>
      <w:ins w:id="32" w:author="Lucia Cardenas" w:date="2021-11-18T22:03:00Z">
        <w:r w:rsidR="008F56C2">
          <w:rPr>
            <w:rFonts w:ascii="Georgia" w:hAnsi="Georgia"/>
            <w:b/>
            <w:bCs/>
            <w:sz w:val="32"/>
            <w:szCs w:val="32"/>
            <w:lang w:val="es-MX"/>
          </w:rPr>
          <w:t>L</w:t>
        </w:r>
      </w:ins>
      <w:r w:rsidRPr="00726C82">
        <w:rPr>
          <w:rFonts w:ascii="Georgia" w:hAnsi="Georgia"/>
          <w:b/>
          <w:bCs/>
          <w:sz w:val="32"/>
          <w:szCs w:val="32"/>
          <w:lang w:val="es-MX"/>
        </w:rPr>
        <w:t>ibro</w:t>
      </w:r>
      <w:r>
        <w:rPr>
          <w:rFonts w:ascii="Georgia" w:hAnsi="Georgia"/>
          <w:b/>
          <w:bCs/>
          <w:sz w:val="32"/>
          <w:szCs w:val="32"/>
          <w:lang w:val="es-MX"/>
        </w:rPr>
        <w:t xml:space="preserve"> con mi hermano gemelo</w:t>
      </w:r>
    </w:p>
    <w:p w14:paraId="7AB2E08C" w14:textId="77777777" w:rsidR="00A57B9F" w:rsidRPr="00726C82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4EF5EC91" w14:textId="57E8F0C9" w:rsid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A57B9F">
        <w:rPr>
          <w:rFonts w:ascii="Georgia" w:hAnsi="Georgia"/>
          <w:sz w:val="24"/>
          <w:szCs w:val="24"/>
          <w:lang w:val="es-MX"/>
        </w:rPr>
        <w:t>Mi hermano gemelo y yo cumplimos 50 años este verano (2021) y para celebrar en grande se me ocurrió que podríamos crear un libro juntos y publicarlo a través de Amazon. Sin editoriales de por medio y sin depender de que alguien nos dijera si le gustaba nuestro proyecto o no.</w:t>
      </w:r>
    </w:p>
    <w:p w14:paraId="1E6A4350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3B456643" w14:textId="67BA7F9F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A57B9F">
        <w:rPr>
          <w:rFonts w:ascii="Georgia" w:hAnsi="Georgia"/>
          <w:sz w:val="24"/>
          <w:szCs w:val="24"/>
          <w:lang w:val="es-MX"/>
        </w:rPr>
        <w:t>Consulté con mi hermano y me dijo que sí (¿ven? hizo caso del proceso "¿y si digo que sí?"</w:t>
      </w:r>
      <w:r>
        <w:rPr>
          <w:rFonts w:ascii="Georgia" w:hAnsi="Georgia"/>
          <w:sz w:val="24"/>
          <w:szCs w:val="24"/>
          <w:lang w:val="es-MX"/>
        </w:rPr>
        <w:t>)</w:t>
      </w:r>
    </w:p>
    <w:p w14:paraId="7070F9AB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39271373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A57B9F">
        <w:rPr>
          <w:rFonts w:ascii="Georgia" w:hAnsi="Georgia"/>
          <w:sz w:val="24"/>
          <w:szCs w:val="24"/>
          <w:lang w:val="es-MX"/>
        </w:rPr>
        <w:t xml:space="preserve">Hace muchos años Jorge encontró en la pintura una manera de volverse a enamorar de la vida y de su ser, después de haber pasado por momentos muy dolorosos. Y desde entonces ha creado obras de arte que enamoran a quien las ve. </w:t>
      </w:r>
    </w:p>
    <w:p w14:paraId="2B220635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5354FA84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proofErr w:type="gramStart"/>
      <w:r w:rsidRPr="00A57B9F">
        <w:rPr>
          <w:rFonts w:ascii="Georgia" w:hAnsi="Georgia"/>
          <w:sz w:val="24"/>
          <w:szCs w:val="24"/>
          <w:lang w:val="es-MX"/>
        </w:rPr>
        <w:t>Y</w:t>
      </w:r>
      <w:proofErr w:type="gramEnd"/>
      <w:r w:rsidRPr="00A57B9F">
        <w:rPr>
          <w:rFonts w:ascii="Georgia" w:hAnsi="Georgia"/>
          <w:sz w:val="24"/>
          <w:szCs w:val="24"/>
          <w:lang w:val="es-MX"/>
        </w:rPr>
        <w:t xml:space="preserve"> por si fuera poco, hace unos años creó su propio sitio web para promover a artistas mexicanos (tienen que visitar </w:t>
      </w:r>
      <w:r w:rsidRPr="002B5671">
        <w:rPr>
          <w:rFonts w:ascii="Georgia" w:hAnsi="Georgia"/>
          <w:b/>
          <w:bCs/>
          <w:color w:val="0070C0"/>
          <w:sz w:val="24"/>
          <w:szCs w:val="24"/>
          <w:lang w:val="es-MX"/>
        </w:rPr>
        <w:t>www.pintoresmexicanos.com</w:t>
      </w:r>
      <w:r w:rsidRPr="002B5671">
        <w:rPr>
          <w:rFonts w:ascii="Georgia" w:hAnsi="Georgia"/>
          <w:color w:val="0070C0"/>
          <w:sz w:val="24"/>
          <w:szCs w:val="24"/>
          <w:lang w:val="es-MX"/>
        </w:rPr>
        <w:t xml:space="preserve"> </w:t>
      </w:r>
      <w:r w:rsidRPr="00A57B9F">
        <w:rPr>
          <w:rFonts w:ascii="Georgia" w:hAnsi="Georgia"/>
          <w:sz w:val="24"/>
          <w:szCs w:val="24"/>
          <w:lang w:val="es-MX"/>
        </w:rPr>
        <w:t>para que vean de qué les estoy hablando... ¡es una belleza!)</w:t>
      </w:r>
    </w:p>
    <w:p w14:paraId="7E1B7CEE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7F94B4A3" w14:textId="5AE6169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A57B9F">
        <w:rPr>
          <w:rFonts w:ascii="Georgia" w:hAnsi="Georgia"/>
          <w:sz w:val="24"/>
          <w:szCs w:val="24"/>
          <w:lang w:val="es-MX"/>
        </w:rPr>
        <w:t>Bueno, el caso es que nuestra idea es escoger sus mejores 50 obras de arte (pintura, dibujo y escultura) y combinarlas con mis mejores 50 fotografías... pero como todavía no completo un año de empezar a tomar fotos y quiero registrar el cambio de las 4 estaciones del lugar en el que vivo, nos vamos a esperar a que llegue el 13 de diciembre (que además es día de Santa Lucía, o sea, mi santa) para entonces sí comen</w:t>
      </w:r>
      <w:r w:rsidR="002B5671">
        <w:rPr>
          <w:rFonts w:ascii="Georgia" w:hAnsi="Georgia"/>
          <w:sz w:val="24"/>
          <w:szCs w:val="24"/>
          <w:lang w:val="es-MX"/>
        </w:rPr>
        <w:t>z</w:t>
      </w:r>
      <w:r w:rsidRPr="00A57B9F">
        <w:rPr>
          <w:rFonts w:ascii="Georgia" w:hAnsi="Georgia"/>
          <w:sz w:val="24"/>
          <w:szCs w:val="24"/>
          <w:lang w:val="es-MX"/>
        </w:rPr>
        <w:t>ar el proceso.</w:t>
      </w:r>
    </w:p>
    <w:p w14:paraId="06E2CCED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45DC4F61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A57B9F">
        <w:rPr>
          <w:rFonts w:ascii="Georgia" w:hAnsi="Georgia"/>
          <w:sz w:val="24"/>
          <w:szCs w:val="24"/>
          <w:lang w:val="es-MX"/>
        </w:rPr>
        <w:t>Jorge va a diseñar el libro y yo voy a escribir el texto y juntos publicaremos en el 2022 una obra que espero les guste tanto como a nosotros.</w:t>
      </w:r>
    </w:p>
    <w:p w14:paraId="2FDE0751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73CB8869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A57B9F">
        <w:rPr>
          <w:rFonts w:ascii="Georgia" w:hAnsi="Georgia"/>
          <w:sz w:val="24"/>
          <w:szCs w:val="24"/>
          <w:lang w:val="es-MX"/>
        </w:rPr>
        <w:lastRenderedPageBreak/>
        <w:t>La idea es inspirarlos a hacer lo mismo: autopublicar es una manera de sacar a la luz nuestros más sinceros y profundos pensamientos y compartirlos con el mundo.</w:t>
      </w:r>
    </w:p>
    <w:p w14:paraId="623D2A1D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28ECD668" w14:textId="7194D5E7" w:rsidR="0067331D" w:rsidRPr="00A57B9F" w:rsidRDefault="000F3F3F" w:rsidP="00A57B9F">
      <w:pPr>
        <w:spacing w:after="0" w:line="360" w:lineRule="auto"/>
        <w:ind w:left="720"/>
        <w:rPr>
          <w:rFonts w:ascii="Georgia" w:hAnsi="Georgia"/>
          <w:b/>
          <w:bCs/>
          <w:sz w:val="32"/>
          <w:szCs w:val="32"/>
          <w:lang w:val="es-MX"/>
        </w:rPr>
      </w:pPr>
      <w:r w:rsidRPr="000F3F3F">
        <w:rPr>
          <w:rFonts w:ascii="Georgia" w:hAnsi="Georgia"/>
          <w:sz w:val="24"/>
          <w:szCs w:val="24"/>
          <w:lang w:val="es-MX"/>
        </w:rPr>
        <w:t>Aquí les contaré sobre nuestro proceso creativo y l</w:t>
      </w:r>
      <w:r>
        <w:rPr>
          <w:rFonts w:ascii="Georgia" w:hAnsi="Georgia"/>
          <w:sz w:val="24"/>
          <w:szCs w:val="24"/>
          <w:lang w:val="es-MX"/>
        </w:rPr>
        <w:t>o</w:t>
      </w:r>
      <w:r w:rsidRPr="000F3F3F">
        <w:rPr>
          <w:rFonts w:ascii="Georgia" w:hAnsi="Georgia"/>
          <w:sz w:val="24"/>
          <w:szCs w:val="24"/>
          <w:lang w:val="es-MX"/>
        </w:rPr>
        <w:t>s actualizaré sobre nuestro progreso...</w:t>
      </w:r>
      <w:r w:rsidR="0067331D" w:rsidRPr="00A57B9F">
        <w:rPr>
          <w:rFonts w:ascii="Georgia" w:hAnsi="Georgia"/>
          <w:b/>
          <w:bCs/>
          <w:sz w:val="32"/>
          <w:szCs w:val="32"/>
          <w:lang w:val="es-MX"/>
        </w:rPr>
        <w:br w:type="page"/>
      </w:r>
    </w:p>
    <w:p w14:paraId="544998E8" w14:textId="2C0DCBB6" w:rsidR="00A6001F" w:rsidRDefault="00A6001F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del w:id="33" w:author="Lucia Cardenas" w:date="2021-11-18T22:04:00Z">
        <w:r w:rsidRPr="001A404F" w:rsidDel="00F75F36">
          <w:rPr>
            <w:rFonts w:ascii="Georgia" w:hAnsi="Georgia"/>
            <w:b/>
            <w:bCs/>
            <w:sz w:val="32"/>
            <w:szCs w:val="32"/>
          </w:rPr>
          <w:lastRenderedPageBreak/>
          <w:delText>My daughter’s projects</w:delText>
        </w:r>
        <w:r w:rsidR="00726C82" w:rsidDel="00F75F36">
          <w:rPr>
            <w:rFonts w:ascii="Georgia" w:hAnsi="Georgia"/>
            <w:b/>
            <w:bCs/>
            <w:sz w:val="32"/>
            <w:szCs w:val="32"/>
          </w:rPr>
          <w:delText xml:space="preserve"> with me</w:delText>
        </w:r>
      </w:del>
      <w:ins w:id="34" w:author="Lucia Cardenas" w:date="2021-11-18T22:04:00Z">
        <w:r w:rsidR="00F75F36">
          <w:rPr>
            <w:rFonts w:ascii="Georgia" w:hAnsi="Georgia"/>
            <w:b/>
            <w:bCs/>
            <w:sz w:val="32"/>
            <w:szCs w:val="32"/>
          </w:rPr>
          <w:t xml:space="preserve">Projects with my </w:t>
        </w:r>
        <w:proofErr w:type="gramStart"/>
        <w:r w:rsidR="00F75F36">
          <w:rPr>
            <w:rFonts w:ascii="Georgia" w:hAnsi="Georgia"/>
            <w:b/>
            <w:bCs/>
            <w:sz w:val="32"/>
            <w:szCs w:val="32"/>
          </w:rPr>
          <w:t>Daughter</w:t>
        </w:r>
      </w:ins>
      <w:proofErr w:type="gramEnd"/>
    </w:p>
    <w:p w14:paraId="620F0E9B" w14:textId="77777777" w:rsidR="00257680" w:rsidRPr="00257680" w:rsidRDefault="00257680" w:rsidP="00257680">
      <w:pPr>
        <w:pStyle w:val="ListParagraph"/>
        <w:spacing w:after="0" w:line="360" w:lineRule="auto"/>
        <w:rPr>
          <w:rFonts w:ascii="Georgia" w:hAnsi="Georgia"/>
          <w:b/>
          <w:bCs/>
          <w:sz w:val="24"/>
          <w:szCs w:val="24"/>
        </w:rPr>
      </w:pPr>
    </w:p>
    <w:p w14:paraId="58A1AD53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3A4FB9">
        <w:rPr>
          <w:rFonts w:ascii="Georgia" w:hAnsi="Georgia"/>
          <w:sz w:val="24"/>
          <w:szCs w:val="24"/>
        </w:rPr>
        <w:t>One of the positive effects of the pandemic was that I found new ways to get close to my daughter. Being together all day, all week, all month and for several months was a challenge ... until one day we discovered that we could create things together.</w:t>
      </w:r>
    </w:p>
    <w:p w14:paraId="4D832324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3AE7FBB0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3A4FB9">
        <w:rPr>
          <w:rFonts w:ascii="Georgia" w:hAnsi="Georgia"/>
          <w:sz w:val="24"/>
          <w:szCs w:val="24"/>
        </w:rPr>
        <w:t xml:space="preserve">In the summer of 2021, several of her cousins </w:t>
      </w:r>
      <w:r w:rsidRPr="003A4FB9">
        <w:rPr>
          <w:rFonts w:ascii="Times New Roman" w:hAnsi="Times New Roman" w:cs="Times New Roman"/>
          <w:sz w:val="24"/>
          <w:szCs w:val="24"/>
        </w:rPr>
        <w:t>​​</w:t>
      </w:r>
      <w:r w:rsidRPr="003A4FB9">
        <w:rPr>
          <w:rFonts w:ascii="Georgia" w:hAnsi="Georgia"/>
          <w:sz w:val="24"/>
          <w:szCs w:val="24"/>
        </w:rPr>
        <w:t>were going to graduate from junior high and high school and to celebrate from a distance we made a video with a very important character in Maya's life: Cookies.</w:t>
      </w:r>
    </w:p>
    <w:p w14:paraId="70AF6015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1305FAF8" w14:textId="30981A6F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3A4FB9">
        <w:rPr>
          <w:rFonts w:ascii="Georgia" w:hAnsi="Georgia"/>
          <w:sz w:val="24"/>
          <w:szCs w:val="24"/>
        </w:rPr>
        <w:t>It is a</w:t>
      </w:r>
      <w:r w:rsidR="00CE6268">
        <w:rPr>
          <w:rFonts w:ascii="Georgia" w:hAnsi="Georgia"/>
          <w:sz w:val="24"/>
          <w:szCs w:val="24"/>
        </w:rPr>
        <w:t xml:space="preserve"> teddy</w:t>
      </w:r>
      <w:r w:rsidRPr="003A4FB9">
        <w:rPr>
          <w:rFonts w:ascii="Georgia" w:hAnsi="Georgia"/>
          <w:sz w:val="24"/>
          <w:szCs w:val="24"/>
        </w:rPr>
        <w:t xml:space="preserve"> bear that my brother Héctor gave her the day she was born. </w:t>
      </w:r>
      <w:r w:rsidR="005A5749">
        <w:rPr>
          <w:rFonts w:ascii="Georgia" w:hAnsi="Georgia"/>
          <w:sz w:val="24"/>
          <w:szCs w:val="24"/>
        </w:rPr>
        <w:t>H</w:t>
      </w:r>
      <w:r w:rsidRPr="003A4FB9">
        <w:rPr>
          <w:rFonts w:ascii="Georgia" w:hAnsi="Georgia"/>
          <w:sz w:val="24"/>
          <w:szCs w:val="24"/>
        </w:rPr>
        <w:t xml:space="preserve">e came to the hospital </w:t>
      </w:r>
      <w:r w:rsidR="005A5749">
        <w:rPr>
          <w:rFonts w:ascii="Georgia" w:hAnsi="Georgia"/>
          <w:sz w:val="24"/>
          <w:szCs w:val="24"/>
        </w:rPr>
        <w:t>and brought</w:t>
      </w:r>
      <w:r w:rsidRPr="003A4FB9">
        <w:rPr>
          <w:rFonts w:ascii="Georgia" w:hAnsi="Georgia"/>
          <w:sz w:val="24"/>
          <w:szCs w:val="24"/>
        </w:rPr>
        <w:t xml:space="preserve"> a pink plastic bracelet that </w:t>
      </w:r>
      <w:proofErr w:type="gramStart"/>
      <w:r w:rsidRPr="003A4FB9">
        <w:rPr>
          <w:rFonts w:ascii="Georgia" w:hAnsi="Georgia"/>
          <w:sz w:val="24"/>
          <w:szCs w:val="24"/>
        </w:rPr>
        <w:t>said</w:t>
      </w:r>
      <w:proofErr w:type="gramEnd"/>
      <w:r w:rsidRPr="003A4FB9">
        <w:rPr>
          <w:rFonts w:ascii="Georgia" w:hAnsi="Georgia"/>
          <w:sz w:val="24"/>
          <w:szCs w:val="24"/>
        </w:rPr>
        <w:t xml:space="preserve"> "</w:t>
      </w:r>
      <w:r w:rsidR="005A5749">
        <w:rPr>
          <w:rFonts w:ascii="Georgia" w:hAnsi="Georgia"/>
          <w:sz w:val="24"/>
          <w:szCs w:val="24"/>
        </w:rPr>
        <w:t>It’s</w:t>
      </w:r>
      <w:r w:rsidRPr="003A4FB9">
        <w:rPr>
          <w:rFonts w:ascii="Georgia" w:hAnsi="Georgia"/>
          <w:sz w:val="24"/>
          <w:szCs w:val="24"/>
        </w:rPr>
        <w:t xml:space="preserve"> a girl!" and a beautiful </w:t>
      </w:r>
      <w:r w:rsidR="005A5749">
        <w:rPr>
          <w:rFonts w:ascii="Georgia" w:hAnsi="Georgia"/>
          <w:sz w:val="24"/>
          <w:szCs w:val="24"/>
        </w:rPr>
        <w:t xml:space="preserve">teddy </w:t>
      </w:r>
      <w:r w:rsidRPr="003A4FB9">
        <w:rPr>
          <w:rFonts w:ascii="Georgia" w:hAnsi="Georgia"/>
          <w:sz w:val="24"/>
          <w:szCs w:val="24"/>
        </w:rPr>
        <w:t xml:space="preserve">bear that Maya later baptized </w:t>
      </w:r>
      <w:r w:rsidR="005A5749">
        <w:rPr>
          <w:rFonts w:ascii="Georgia" w:hAnsi="Georgia"/>
          <w:sz w:val="24"/>
          <w:szCs w:val="24"/>
        </w:rPr>
        <w:t xml:space="preserve">as </w:t>
      </w:r>
      <w:r w:rsidRPr="005A5749">
        <w:rPr>
          <w:rFonts w:ascii="Georgia" w:hAnsi="Georgia"/>
          <w:b/>
          <w:bCs/>
          <w:sz w:val="24"/>
          <w:szCs w:val="24"/>
        </w:rPr>
        <w:t>Cookies</w:t>
      </w:r>
      <w:r w:rsidRPr="003A4FB9">
        <w:rPr>
          <w:rFonts w:ascii="Georgia" w:hAnsi="Georgia"/>
          <w:sz w:val="24"/>
          <w:szCs w:val="24"/>
        </w:rPr>
        <w:t xml:space="preserve"> (yes, like that, in plural).</w:t>
      </w:r>
    </w:p>
    <w:p w14:paraId="6779C0F3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44EC27B5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3A4FB9">
        <w:rPr>
          <w:rFonts w:ascii="Georgia" w:hAnsi="Georgia"/>
          <w:sz w:val="24"/>
          <w:szCs w:val="24"/>
        </w:rPr>
        <w:t>The video was so successful that we decided to continue making and sharing Cookies videos to celebrate someone's birthday or to entertain little friends.</w:t>
      </w:r>
    </w:p>
    <w:p w14:paraId="32BC2724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7736687E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3A4FB9">
        <w:rPr>
          <w:rFonts w:ascii="Georgia" w:hAnsi="Georgia"/>
          <w:sz w:val="24"/>
          <w:szCs w:val="24"/>
        </w:rPr>
        <w:t xml:space="preserve">In this space we will share some of the videos that we have created together (Maya, </w:t>
      </w:r>
      <w:proofErr w:type="gramStart"/>
      <w:r w:rsidRPr="003A4FB9">
        <w:rPr>
          <w:rFonts w:ascii="Georgia" w:hAnsi="Georgia"/>
          <w:sz w:val="24"/>
          <w:szCs w:val="24"/>
        </w:rPr>
        <w:t>Cookies</w:t>
      </w:r>
      <w:proofErr w:type="gramEnd"/>
      <w:r w:rsidRPr="003A4FB9">
        <w:rPr>
          <w:rFonts w:ascii="Georgia" w:hAnsi="Georgia"/>
          <w:sz w:val="24"/>
          <w:szCs w:val="24"/>
        </w:rPr>
        <w:t xml:space="preserve"> and me).</w:t>
      </w:r>
    </w:p>
    <w:p w14:paraId="7D53907F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38AC34D5" w14:textId="2C8D0F14" w:rsid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3A4FB9">
        <w:rPr>
          <w:rFonts w:ascii="Georgia" w:hAnsi="Georgia"/>
          <w:sz w:val="24"/>
          <w:szCs w:val="24"/>
        </w:rPr>
        <w:t>I hope it inspires you to create visual projects and share them with the world.</w:t>
      </w:r>
    </w:p>
    <w:p w14:paraId="3A882FE5" w14:textId="77777777" w:rsid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3EA4045B" w14:textId="0BD27016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del w:id="35" w:author="Lucia Cardenas" w:date="2021-11-18T22:06:00Z">
        <w:r w:rsidRPr="00726C82" w:rsidDel="00F75F36">
          <w:rPr>
            <w:rFonts w:ascii="Georgia" w:hAnsi="Georgia"/>
            <w:b/>
            <w:bCs/>
            <w:sz w:val="32"/>
            <w:szCs w:val="32"/>
            <w:lang w:val="es-MX"/>
          </w:rPr>
          <w:delText>Los p</w:delText>
        </w:r>
      </w:del>
      <w:ins w:id="36" w:author="Lucia Cardenas" w:date="2021-11-18T22:06:00Z">
        <w:r w:rsidR="00F75F36">
          <w:rPr>
            <w:rFonts w:ascii="Georgia" w:hAnsi="Georgia"/>
            <w:b/>
            <w:bCs/>
            <w:sz w:val="32"/>
            <w:szCs w:val="32"/>
            <w:lang w:val="es-MX"/>
          </w:rPr>
          <w:t>P</w:t>
        </w:r>
      </w:ins>
      <w:r w:rsidRPr="00726C82">
        <w:rPr>
          <w:rFonts w:ascii="Georgia" w:hAnsi="Georgia"/>
          <w:b/>
          <w:bCs/>
          <w:sz w:val="32"/>
          <w:szCs w:val="32"/>
          <w:lang w:val="es-MX"/>
        </w:rPr>
        <w:t>ro</w:t>
      </w:r>
      <w:r>
        <w:rPr>
          <w:rFonts w:ascii="Georgia" w:hAnsi="Georgia"/>
          <w:b/>
          <w:bCs/>
          <w:sz w:val="32"/>
          <w:szCs w:val="32"/>
          <w:lang w:val="es-MX"/>
        </w:rPr>
        <w:t>y</w:t>
      </w:r>
      <w:r w:rsidRPr="00726C82">
        <w:rPr>
          <w:rFonts w:ascii="Georgia" w:hAnsi="Georgia"/>
          <w:b/>
          <w:bCs/>
          <w:sz w:val="32"/>
          <w:szCs w:val="32"/>
          <w:lang w:val="es-MX"/>
        </w:rPr>
        <w:t xml:space="preserve">ectos </w:t>
      </w:r>
      <w:del w:id="37" w:author="Lucia Cardenas" w:date="2021-11-18T22:06:00Z">
        <w:r w:rsidRPr="00726C82" w:rsidDel="00F75F36">
          <w:rPr>
            <w:rFonts w:ascii="Georgia" w:hAnsi="Georgia"/>
            <w:b/>
            <w:bCs/>
            <w:sz w:val="32"/>
            <w:szCs w:val="32"/>
            <w:lang w:val="es-MX"/>
          </w:rPr>
          <w:delText>de mi h</w:delText>
        </w:r>
        <w:r w:rsidDel="00F75F36">
          <w:rPr>
            <w:rFonts w:ascii="Georgia" w:hAnsi="Georgia"/>
            <w:b/>
            <w:bCs/>
            <w:sz w:val="32"/>
            <w:szCs w:val="32"/>
            <w:lang w:val="es-MX"/>
          </w:rPr>
          <w:delText>ija conmigo</w:delText>
        </w:r>
      </w:del>
      <w:ins w:id="38" w:author="Lucia Cardenas" w:date="2021-11-18T22:06:00Z">
        <w:r w:rsidR="00F75F36">
          <w:rPr>
            <w:rFonts w:ascii="Georgia" w:hAnsi="Georgia"/>
            <w:b/>
            <w:bCs/>
            <w:sz w:val="32"/>
            <w:szCs w:val="32"/>
            <w:lang w:val="es-MX"/>
          </w:rPr>
          <w:t>con mi hija</w:t>
        </w:r>
      </w:ins>
    </w:p>
    <w:p w14:paraId="582E7818" w14:textId="77777777" w:rsidR="003A4FB9" w:rsidRPr="00726C82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07C18684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3A4FB9">
        <w:rPr>
          <w:rFonts w:ascii="Georgia" w:hAnsi="Georgia"/>
          <w:sz w:val="24"/>
          <w:szCs w:val="24"/>
          <w:lang w:val="es-MX"/>
        </w:rPr>
        <w:t>Uno de los efectos positivos de la pandemia fue que encontré nuevas maneras de acercarme a mi hija. Estar juntas todo el día, toda la semana, todo el mes y durante varios meses fue todo un reto... hasta que un día descubrimos que podíamos crear cosas juntas.</w:t>
      </w:r>
    </w:p>
    <w:p w14:paraId="265234BF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3ABE3F1B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3A4FB9">
        <w:rPr>
          <w:rFonts w:ascii="Georgia" w:hAnsi="Georgia"/>
          <w:sz w:val="24"/>
          <w:szCs w:val="24"/>
          <w:lang w:val="es-MX"/>
        </w:rPr>
        <w:t>En el verano del 2021, varios de sus primos se iban a graduar de secundaria y preparatoria y para celebrar a la distancia hicimos un video con un personaje muy importante en la vida de Maya: Cookies.</w:t>
      </w:r>
    </w:p>
    <w:p w14:paraId="2F87BFBC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05D3495F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3A4FB9">
        <w:rPr>
          <w:rFonts w:ascii="Georgia" w:hAnsi="Georgia"/>
          <w:sz w:val="24"/>
          <w:szCs w:val="24"/>
          <w:lang w:val="es-MX"/>
        </w:rPr>
        <w:t xml:space="preserve">Es una osita que mi hermano Héctor le regaló el día que nació. Llegó al hospital con una pulserita de plástico rosa que decía "¡es una niña!" y con una osita preciosa a la que Maya bautizó más tarde como Cookies (sí, así, en plural). </w:t>
      </w:r>
    </w:p>
    <w:p w14:paraId="15B26C39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78EE8EB6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3A4FB9">
        <w:rPr>
          <w:rFonts w:ascii="Georgia" w:hAnsi="Georgia"/>
          <w:sz w:val="24"/>
          <w:szCs w:val="24"/>
          <w:lang w:val="es-MX"/>
        </w:rPr>
        <w:t>El video tuvo tanto éxito que decidimos continuar haciendo y compartiendo videos de Cookies para celebrar el cumpleaños de alguien o para entretener a amigos pequeños.</w:t>
      </w:r>
    </w:p>
    <w:p w14:paraId="72E5CB4F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74B584D1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3A4FB9">
        <w:rPr>
          <w:rFonts w:ascii="Georgia" w:hAnsi="Georgia"/>
          <w:sz w:val="24"/>
          <w:szCs w:val="24"/>
          <w:lang w:val="es-MX"/>
        </w:rPr>
        <w:t>En este espacio compartiremos algunos de los videos que hemos creado juntas (Maya, Cookies y yo).</w:t>
      </w:r>
    </w:p>
    <w:p w14:paraId="72B52E26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4E7E3121" w14:textId="6F769E9C" w:rsidR="0067331D" w:rsidRPr="003A4FB9" w:rsidRDefault="003A4FB9" w:rsidP="003A4FB9">
      <w:pPr>
        <w:spacing w:after="0" w:line="360" w:lineRule="auto"/>
        <w:ind w:left="720"/>
        <w:rPr>
          <w:rFonts w:ascii="Georgia" w:hAnsi="Georgia"/>
          <w:b/>
          <w:bCs/>
          <w:sz w:val="32"/>
          <w:szCs w:val="32"/>
          <w:lang w:val="es-MX"/>
        </w:rPr>
      </w:pPr>
      <w:r w:rsidRPr="003A4FB9">
        <w:rPr>
          <w:rFonts w:ascii="Georgia" w:hAnsi="Georgia"/>
          <w:sz w:val="24"/>
          <w:szCs w:val="24"/>
          <w:lang w:val="es-MX"/>
        </w:rPr>
        <w:t xml:space="preserve">Espero que los inspire a </w:t>
      </w:r>
      <w:r>
        <w:rPr>
          <w:rFonts w:ascii="Georgia" w:hAnsi="Georgia"/>
          <w:sz w:val="24"/>
          <w:szCs w:val="24"/>
          <w:lang w:val="es-MX"/>
        </w:rPr>
        <w:t>crear proyectos visuales y a compartirlos con el mundo.</w:t>
      </w:r>
      <w:r w:rsidR="0067331D" w:rsidRPr="003A4FB9">
        <w:rPr>
          <w:rFonts w:ascii="Georgia" w:hAnsi="Georgia"/>
          <w:b/>
          <w:bCs/>
          <w:sz w:val="32"/>
          <w:szCs w:val="32"/>
          <w:lang w:val="es-MX"/>
        </w:rPr>
        <w:br w:type="page"/>
      </w:r>
    </w:p>
    <w:p w14:paraId="267BEABA" w14:textId="3E3247FB" w:rsidR="00A6001F" w:rsidRDefault="00A6001F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del w:id="39" w:author="Lucia Cardenas" w:date="2021-11-18T22:06:00Z">
        <w:r w:rsidRPr="001A404F" w:rsidDel="005D71BD">
          <w:rPr>
            <w:rFonts w:ascii="Georgia" w:hAnsi="Georgia"/>
            <w:b/>
            <w:bCs/>
            <w:sz w:val="32"/>
            <w:szCs w:val="32"/>
          </w:rPr>
          <w:lastRenderedPageBreak/>
          <w:delText>My s</w:delText>
        </w:r>
      </w:del>
      <w:ins w:id="40" w:author="Lucia Cardenas" w:date="2021-11-18T22:06:00Z">
        <w:r w:rsidR="005D71BD">
          <w:rPr>
            <w:rFonts w:ascii="Georgia" w:hAnsi="Georgia"/>
            <w:b/>
            <w:bCs/>
            <w:sz w:val="32"/>
            <w:szCs w:val="32"/>
          </w:rPr>
          <w:t>S</w:t>
        </w:r>
      </w:ins>
      <w:r w:rsidRPr="001A404F">
        <w:rPr>
          <w:rFonts w:ascii="Georgia" w:hAnsi="Georgia"/>
          <w:b/>
          <w:bCs/>
          <w:sz w:val="32"/>
          <w:szCs w:val="32"/>
        </w:rPr>
        <w:t xml:space="preserve">ister’s </w:t>
      </w:r>
      <w:del w:id="41" w:author="Lucia Cardenas" w:date="2021-11-18T22:06:00Z">
        <w:r w:rsidRPr="001A404F" w:rsidDel="005D71BD">
          <w:rPr>
            <w:rFonts w:ascii="Georgia" w:hAnsi="Georgia"/>
            <w:b/>
            <w:bCs/>
            <w:sz w:val="32"/>
            <w:szCs w:val="32"/>
          </w:rPr>
          <w:delText>advice</w:delText>
        </w:r>
      </w:del>
      <w:ins w:id="42" w:author="Lucia Cardenas" w:date="2021-11-18T22:06:00Z">
        <w:r w:rsidR="005D71BD">
          <w:rPr>
            <w:rFonts w:ascii="Georgia" w:hAnsi="Georgia"/>
            <w:b/>
            <w:bCs/>
            <w:sz w:val="32"/>
            <w:szCs w:val="32"/>
          </w:rPr>
          <w:t>A</w:t>
        </w:r>
        <w:r w:rsidR="005D71BD" w:rsidRPr="001A404F">
          <w:rPr>
            <w:rFonts w:ascii="Georgia" w:hAnsi="Georgia"/>
            <w:b/>
            <w:bCs/>
            <w:sz w:val="32"/>
            <w:szCs w:val="32"/>
          </w:rPr>
          <w:t>dvice</w:t>
        </w:r>
      </w:ins>
    </w:p>
    <w:p w14:paraId="5EA855FA" w14:textId="7AF74FC7" w:rsidR="00F41CBC" w:rsidRDefault="00F41CBC" w:rsidP="00F41CBC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</w:rPr>
      </w:pPr>
    </w:p>
    <w:p w14:paraId="3C2C5545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337808">
        <w:rPr>
          <w:rFonts w:ascii="Georgia" w:hAnsi="Georgia"/>
          <w:sz w:val="24"/>
          <w:szCs w:val="24"/>
        </w:rPr>
        <w:t xml:space="preserve">The most important woman in my life, after my mother, is my sister </w:t>
      </w:r>
      <w:proofErr w:type="spellStart"/>
      <w:r w:rsidRPr="00337808">
        <w:rPr>
          <w:rFonts w:ascii="Georgia" w:hAnsi="Georgia"/>
          <w:sz w:val="24"/>
          <w:szCs w:val="24"/>
        </w:rPr>
        <w:t>Rocío</w:t>
      </w:r>
      <w:proofErr w:type="spellEnd"/>
      <w:r w:rsidRPr="00337808">
        <w:rPr>
          <w:rFonts w:ascii="Georgia" w:hAnsi="Georgia"/>
          <w:sz w:val="24"/>
          <w:szCs w:val="24"/>
        </w:rPr>
        <w:t>.</w:t>
      </w:r>
    </w:p>
    <w:p w14:paraId="0BD017FA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4934987A" w14:textId="501756DE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337808">
        <w:rPr>
          <w:rFonts w:ascii="Georgia" w:hAnsi="Georgia"/>
          <w:sz w:val="24"/>
          <w:szCs w:val="24"/>
        </w:rPr>
        <w:t xml:space="preserve">She is </w:t>
      </w:r>
      <w:r>
        <w:rPr>
          <w:rFonts w:ascii="Georgia" w:hAnsi="Georgia"/>
          <w:sz w:val="24"/>
          <w:szCs w:val="24"/>
        </w:rPr>
        <w:t>older</w:t>
      </w:r>
      <w:r w:rsidRPr="00337808">
        <w:rPr>
          <w:rFonts w:ascii="Georgia" w:hAnsi="Georgia"/>
          <w:sz w:val="24"/>
          <w:szCs w:val="24"/>
        </w:rPr>
        <w:t xml:space="preserve"> than me and therefore has had to open </w:t>
      </w:r>
      <w:r>
        <w:rPr>
          <w:rFonts w:ascii="Georgia" w:hAnsi="Georgia"/>
          <w:sz w:val="24"/>
          <w:szCs w:val="24"/>
        </w:rPr>
        <w:t xml:space="preserve">the path </w:t>
      </w:r>
      <w:r w:rsidRPr="00337808">
        <w:rPr>
          <w:rFonts w:ascii="Georgia" w:hAnsi="Georgia"/>
          <w:sz w:val="24"/>
          <w:szCs w:val="24"/>
        </w:rPr>
        <w:t xml:space="preserve">so that when I </w:t>
      </w:r>
      <w:proofErr w:type="gramStart"/>
      <w:r w:rsidRPr="00337808">
        <w:rPr>
          <w:rFonts w:ascii="Georgia" w:hAnsi="Georgia"/>
          <w:sz w:val="24"/>
          <w:szCs w:val="24"/>
        </w:rPr>
        <w:t>have to</w:t>
      </w:r>
      <w:proofErr w:type="gramEnd"/>
      <w:r w:rsidRPr="00337808">
        <w:rPr>
          <w:rFonts w:ascii="Georgia" w:hAnsi="Georgia"/>
          <w:sz w:val="24"/>
          <w:szCs w:val="24"/>
        </w:rPr>
        <w:t xml:space="preserve"> go through, life is less difficult for me.</w:t>
      </w:r>
    </w:p>
    <w:p w14:paraId="01CA652E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4C98358E" w14:textId="65F9962A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337808">
        <w:rPr>
          <w:rFonts w:ascii="Georgia" w:hAnsi="Georgia"/>
          <w:sz w:val="24"/>
          <w:szCs w:val="24"/>
        </w:rPr>
        <w:t xml:space="preserve">She </w:t>
      </w:r>
      <w:r>
        <w:rPr>
          <w:rFonts w:ascii="Georgia" w:hAnsi="Georgia"/>
          <w:sz w:val="24"/>
          <w:szCs w:val="24"/>
        </w:rPr>
        <w:t>takes care of</w:t>
      </w:r>
      <w:r w:rsidRPr="00337808">
        <w:rPr>
          <w:rFonts w:ascii="Georgia" w:hAnsi="Georgia"/>
          <w:sz w:val="24"/>
          <w:szCs w:val="24"/>
        </w:rPr>
        <w:t xml:space="preserve"> me from a distance, loves me unconditionally and has taught me to live life in a lighter way.</w:t>
      </w:r>
    </w:p>
    <w:p w14:paraId="064B6A00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62E2B37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337808">
        <w:rPr>
          <w:rFonts w:ascii="Georgia" w:hAnsi="Georgia"/>
          <w:sz w:val="24"/>
          <w:szCs w:val="24"/>
        </w:rPr>
        <w:t>When I have had difficult moments, it is she who I consult.</w:t>
      </w:r>
    </w:p>
    <w:p w14:paraId="043C8CB7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1EEF0A5" w14:textId="5BED02DE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337808">
        <w:rPr>
          <w:rFonts w:ascii="Georgia" w:hAnsi="Georgia"/>
          <w:sz w:val="24"/>
          <w:szCs w:val="24"/>
        </w:rPr>
        <w:t xml:space="preserve">And just as there is the famous </w:t>
      </w:r>
      <w:r w:rsidRPr="00337808">
        <w:rPr>
          <w:rFonts w:ascii="Georgia" w:hAnsi="Georgia"/>
          <w:b/>
          <w:bCs/>
          <w:i/>
          <w:iCs/>
          <w:sz w:val="24"/>
          <w:szCs w:val="24"/>
        </w:rPr>
        <w:t>Dear Abby</w:t>
      </w:r>
      <w:r w:rsidRPr="00337808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column</w:t>
      </w:r>
      <w:r w:rsidRPr="00337808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hyperlink r:id="rId5" w:history="1">
        <w:r>
          <w:rPr>
            <w:rStyle w:val="Hyperlink"/>
          </w:rPr>
          <w:t>Dear Abby - Wikipedia</w:t>
        </w:r>
      </w:hyperlink>
      <w:r>
        <w:t>)</w:t>
      </w:r>
      <w:r w:rsidRPr="00337808">
        <w:rPr>
          <w:rFonts w:ascii="Georgia" w:hAnsi="Georgia"/>
          <w:sz w:val="24"/>
          <w:szCs w:val="24"/>
        </w:rPr>
        <w:t>, on this site I want to create a similar section but with my sister being the one who gives advice and guides readers, just as she has advised and guided me.</w:t>
      </w:r>
    </w:p>
    <w:p w14:paraId="6692AB34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3BECBC0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337808">
        <w:rPr>
          <w:rFonts w:ascii="Georgia" w:hAnsi="Georgia"/>
          <w:sz w:val="24"/>
          <w:szCs w:val="24"/>
        </w:rPr>
        <w:t>This space is intended to be a fun place to listen, learn, and consider a new perspective.</w:t>
      </w:r>
    </w:p>
    <w:p w14:paraId="699B40C4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733CEBD8" w14:textId="04108C01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proofErr w:type="spellStart"/>
      <w:r w:rsidRPr="00337808">
        <w:rPr>
          <w:rFonts w:ascii="Georgia" w:hAnsi="Georgia"/>
          <w:sz w:val="24"/>
          <w:szCs w:val="24"/>
        </w:rPr>
        <w:t>Rocío</w:t>
      </w:r>
      <w:proofErr w:type="spellEnd"/>
      <w:r w:rsidRPr="00337808">
        <w:rPr>
          <w:rFonts w:ascii="Georgia" w:hAnsi="Georgia"/>
          <w:sz w:val="24"/>
          <w:szCs w:val="24"/>
        </w:rPr>
        <w:t xml:space="preserve"> and I hope you enjoy it.</w:t>
      </w:r>
    </w:p>
    <w:p w14:paraId="7D541EF9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7C32454A" w14:textId="3EA37DCA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del w:id="43" w:author="Lucia Cardenas" w:date="2021-11-18T22:06:00Z">
        <w:r w:rsidRPr="00726C82" w:rsidDel="005D71BD">
          <w:rPr>
            <w:rFonts w:ascii="Georgia" w:hAnsi="Georgia"/>
            <w:b/>
            <w:bCs/>
            <w:sz w:val="32"/>
            <w:szCs w:val="32"/>
            <w:lang w:val="es-MX"/>
          </w:rPr>
          <w:delText>Los c</w:delText>
        </w:r>
      </w:del>
      <w:ins w:id="44" w:author="Lucia Cardenas" w:date="2021-11-18T22:06:00Z">
        <w:r w:rsidR="005D71BD">
          <w:rPr>
            <w:rFonts w:ascii="Georgia" w:hAnsi="Georgia"/>
            <w:b/>
            <w:bCs/>
            <w:sz w:val="32"/>
            <w:szCs w:val="32"/>
            <w:lang w:val="es-MX"/>
          </w:rPr>
          <w:t>C</w:t>
        </w:r>
      </w:ins>
      <w:r w:rsidRPr="00726C82">
        <w:rPr>
          <w:rFonts w:ascii="Georgia" w:hAnsi="Georgia"/>
          <w:b/>
          <w:bCs/>
          <w:sz w:val="32"/>
          <w:szCs w:val="32"/>
          <w:lang w:val="es-MX"/>
        </w:rPr>
        <w:t xml:space="preserve">onsejos de </w:t>
      </w:r>
      <w:del w:id="45" w:author="Lucia Cardenas" w:date="2021-11-18T22:06:00Z">
        <w:r w:rsidRPr="00726C82" w:rsidDel="005D71BD">
          <w:rPr>
            <w:rFonts w:ascii="Georgia" w:hAnsi="Georgia"/>
            <w:b/>
            <w:bCs/>
            <w:sz w:val="32"/>
            <w:szCs w:val="32"/>
            <w:lang w:val="es-MX"/>
          </w:rPr>
          <w:delText xml:space="preserve">mi </w:delText>
        </w:r>
      </w:del>
      <w:r w:rsidRPr="00726C82">
        <w:rPr>
          <w:rFonts w:ascii="Georgia" w:hAnsi="Georgia"/>
          <w:b/>
          <w:bCs/>
          <w:sz w:val="32"/>
          <w:szCs w:val="32"/>
          <w:lang w:val="es-MX"/>
        </w:rPr>
        <w:t>hermana</w:t>
      </w:r>
    </w:p>
    <w:p w14:paraId="2D01FE0D" w14:textId="77777777" w:rsid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96D32B1" w14:textId="036DF94F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t>La mujer más importante en mi vida, después de mi mamá, es mi hermana Rocío.</w:t>
      </w:r>
    </w:p>
    <w:p w14:paraId="7D3E9D2B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662077E6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t>Es más grande que yo y por tanto le ha tocado abrir brecha para que cuando me toque pasar por ahí, la vida me sea menos difícil.</w:t>
      </w:r>
    </w:p>
    <w:p w14:paraId="06A4A75F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5B5A1CE" w14:textId="0BB46DDE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t xml:space="preserve">Ella me </w:t>
      </w:r>
      <w:r>
        <w:rPr>
          <w:rFonts w:ascii="Georgia" w:hAnsi="Georgia"/>
          <w:sz w:val="24"/>
          <w:szCs w:val="24"/>
          <w:lang w:val="es-MX"/>
        </w:rPr>
        <w:t>cuida</w:t>
      </w:r>
      <w:r w:rsidRPr="00337808">
        <w:rPr>
          <w:rFonts w:ascii="Georgia" w:hAnsi="Georgia"/>
          <w:sz w:val="24"/>
          <w:szCs w:val="24"/>
          <w:lang w:val="es-MX"/>
        </w:rPr>
        <w:t xml:space="preserve"> a la distancia, me quiere incondicionalmente y me ha enseñado a vivir la vida de manera más liviana.</w:t>
      </w:r>
    </w:p>
    <w:p w14:paraId="540D41D0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BA2AAA5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lastRenderedPageBreak/>
        <w:t>Cuando he tenido momentos difíciles es a ella a quien consulto.</w:t>
      </w:r>
    </w:p>
    <w:p w14:paraId="4A794CDD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A869AB8" w14:textId="413C5BD1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t xml:space="preserve">Y así como en inglés existe la sección tan famosa de </w:t>
      </w:r>
      <w:proofErr w:type="spellStart"/>
      <w:r w:rsidRPr="00337808">
        <w:rPr>
          <w:rFonts w:ascii="Georgia" w:hAnsi="Georgia"/>
          <w:b/>
          <w:bCs/>
          <w:i/>
          <w:iCs/>
          <w:sz w:val="24"/>
          <w:szCs w:val="24"/>
          <w:lang w:val="es-MX"/>
        </w:rPr>
        <w:t>Dear</w:t>
      </w:r>
      <w:proofErr w:type="spellEnd"/>
      <w:r w:rsidRPr="00337808">
        <w:rPr>
          <w:rFonts w:ascii="Georgia" w:hAnsi="Georgia"/>
          <w:b/>
          <w:bCs/>
          <w:i/>
          <w:iCs/>
          <w:sz w:val="24"/>
          <w:szCs w:val="24"/>
          <w:lang w:val="es-MX"/>
        </w:rPr>
        <w:t xml:space="preserve"> Abby</w:t>
      </w:r>
      <w:r>
        <w:rPr>
          <w:rFonts w:ascii="Georgia" w:hAnsi="Georgia"/>
          <w:b/>
          <w:bCs/>
          <w:i/>
          <w:iCs/>
          <w:sz w:val="24"/>
          <w:szCs w:val="24"/>
          <w:lang w:val="es-MX"/>
        </w:rPr>
        <w:t xml:space="preserve"> </w:t>
      </w:r>
      <w:r w:rsidRPr="00337808">
        <w:rPr>
          <w:rFonts w:ascii="Georgia" w:hAnsi="Georgia"/>
          <w:sz w:val="24"/>
          <w:szCs w:val="24"/>
          <w:lang w:val="es-MX"/>
        </w:rPr>
        <w:t>(</w:t>
      </w:r>
      <w:proofErr w:type="spellStart"/>
      <w:r>
        <w:fldChar w:fldCharType="begin"/>
      </w:r>
      <w:r w:rsidRPr="00337808">
        <w:rPr>
          <w:lang w:val="es-MX"/>
        </w:rPr>
        <w:instrText xml:space="preserve"> HYPERLINK "https://en.wikipedia.org/wiki/Dear_Abby" </w:instrText>
      </w:r>
      <w:r>
        <w:fldChar w:fldCharType="separate"/>
      </w:r>
      <w:r w:rsidRPr="00337808">
        <w:rPr>
          <w:rStyle w:val="Hyperlink"/>
          <w:lang w:val="es-MX"/>
        </w:rPr>
        <w:t>Dear</w:t>
      </w:r>
      <w:proofErr w:type="spellEnd"/>
      <w:r w:rsidRPr="00337808">
        <w:rPr>
          <w:rStyle w:val="Hyperlink"/>
          <w:lang w:val="es-MX"/>
        </w:rPr>
        <w:t xml:space="preserve"> Abby - Wikipedia</w:t>
      </w:r>
      <w:r>
        <w:fldChar w:fldCharType="end"/>
      </w:r>
      <w:r w:rsidRPr="00337808">
        <w:rPr>
          <w:lang w:val="es-MX"/>
        </w:rPr>
        <w:t>)</w:t>
      </w:r>
      <w:r w:rsidRPr="00337808">
        <w:rPr>
          <w:rFonts w:ascii="Georgia" w:hAnsi="Georgia"/>
          <w:sz w:val="24"/>
          <w:szCs w:val="24"/>
          <w:lang w:val="es-MX"/>
        </w:rPr>
        <w:t>, en este sitio quiero crear una sección parecida, pero con mi hermana siendo la que da consejos y orienta a las y los lectores, así como me ha aconsejado y orientado a mí.</w:t>
      </w:r>
    </w:p>
    <w:p w14:paraId="08EA55EB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0EEE061" w14:textId="7A73733E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t>Este espacio pretende ser un lugar divertido para escuchar, aprender y considerar una perspectiva nueva.</w:t>
      </w:r>
    </w:p>
    <w:p w14:paraId="0722B213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CBC7E13" w14:textId="0F28D8E9" w:rsidR="00F41CBC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t xml:space="preserve">Rocío y yo esperamos que </w:t>
      </w:r>
      <w:del w:id="46" w:author="Lucia Cardenas" w:date="2021-11-18T22:07:00Z">
        <w:r w:rsidRPr="00337808" w:rsidDel="005D71BD">
          <w:rPr>
            <w:rFonts w:ascii="Georgia" w:hAnsi="Georgia"/>
            <w:sz w:val="24"/>
            <w:szCs w:val="24"/>
            <w:lang w:val="es-MX"/>
          </w:rPr>
          <w:delText xml:space="preserve">la </w:delText>
        </w:r>
      </w:del>
      <w:ins w:id="47" w:author="Lucia Cardenas" w:date="2021-11-18T22:07:00Z">
        <w:r w:rsidR="005D71BD" w:rsidRPr="00337808">
          <w:rPr>
            <w:rFonts w:ascii="Georgia" w:hAnsi="Georgia"/>
            <w:sz w:val="24"/>
            <w:szCs w:val="24"/>
            <w:lang w:val="es-MX"/>
          </w:rPr>
          <w:t>l</w:t>
        </w:r>
        <w:r w:rsidR="005D71BD">
          <w:rPr>
            <w:rFonts w:ascii="Georgia" w:hAnsi="Georgia"/>
            <w:sz w:val="24"/>
            <w:szCs w:val="24"/>
            <w:lang w:val="es-MX"/>
          </w:rPr>
          <w:t>o</w:t>
        </w:r>
        <w:r w:rsidR="005D71BD" w:rsidRPr="00337808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337808">
        <w:rPr>
          <w:rFonts w:ascii="Georgia" w:hAnsi="Georgia"/>
          <w:sz w:val="24"/>
          <w:szCs w:val="24"/>
          <w:lang w:val="es-MX"/>
        </w:rPr>
        <w:t>disfruten.</w:t>
      </w:r>
    </w:p>
    <w:p w14:paraId="6F968838" w14:textId="77777777" w:rsidR="0067331D" w:rsidRPr="00337808" w:rsidRDefault="0067331D" w:rsidP="00A57B9F">
      <w:pPr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337808">
        <w:rPr>
          <w:rFonts w:ascii="Georgia" w:hAnsi="Georgia"/>
          <w:b/>
          <w:bCs/>
          <w:sz w:val="32"/>
          <w:szCs w:val="32"/>
          <w:lang w:val="es-MX"/>
        </w:rPr>
        <w:br w:type="page"/>
      </w:r>
    </w:p>
    <w:p w14:paraId="7AE8B15E" w14:textId="0A9B0F51" w:rsidR="00A6001F" w:rsidRDefault="00A6001F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del w:id="48" w:author="Lucia Cardenas" w:date="2021-11-18T22:07:00Z">
        <w:r w:rsidRPr="001A404F" w:rsidDel="005D71BD">
          <w:rPr>
            <w:rFonts w:ascii="Georgia" w:hAnsi="Georgia"/>
            <w:b/>
            <w:bCs/>
            <w:sz w:val="32"/>
            <w:szCs w:val="32"/>
          </w:rPr>
          <w:lastRenderedPageBreak/>
          <w:delText xml:space="preserve">My mom’s </w:delText>
        </w:r>
      </w:del>
      <w:ins w:id="49" w:author="Lucia Cardenas" w:date="2021-11-18T22:07:00Z">
        <w:r w:rsidR="005D71BD">
          <w:rPr>
            <w:rFonts w:ascii="Georgia" w:hAnsi="Georgia"/>
            <w:b/>
            <w:bCs/>
            <w:sz w:val="32"/>
            <w:szCs w:val="32"/>
          </w:rPr>
          <w:t xml:space="preserve">Abuelita </w:t>
        </w:r>
      </w:ins>
      <w:del w:id="50" w:author="Lucia Cardenas" w:date="2021-11-18T22:07:00Z">
        <w:r w:rsidRPr="001A404F" w:rsidDel="005D71BD">
          <w:rPr>
            <w:rFonts w:ascii="Georgia" w:hAnsi="Georgia"/>
            <w:b/>
            <w:bCs/>
            <w:sz w:val="32"/>
            <w:szCs w:val="32"/>
          </w:rPr>
          <w:delText>recommendations</w:delText>
        </w:r>
      </w:del>
      <w:ins w:id="51" w:author="Lucia Cardenas" w:date="2021-11-18T22:07:00Z">
        <w:r w:rsidR="005D71BD">
          <w:rPr>
            <w:rFonts w:ascii="Georgia" w:hAnsi="Georgia"/>
            <w:b/>
            <w:bCs/>
            <w:sz w:val="32"/>
            <w:szCs w:val="32"/>
          </w:rPr>
          <w:t>R</w:t>
        </w:r>
        <w:r w:rsidR="005D71BD" w:rsidRPr="001A404F">
          <w:rPr>
            <w:rFonts w:ascii="Georgia" w:hAnsi="Georgia"/>
            <w:b/>
            <w:bCs/>
            <w:sz w:val="32"/>
            <w:szCs w:val="32"/>
          </w:rPr>
          <w:t>ecommend</w:t>
        </w:r>
      </w:ins>
      <w:ins w:id="52" w:author="Lucia Cardenas" w:date="2021-11-18T22:08:00Z">
        <w:r w:rsidR="00C8782B">
          <w:rPr>
            <w:rFonts w:ascii="Georgia" w:hAnsi="Georgia"/>
            <w:b/>
            <w:bCs/>
            <w:sz w:val="32"/>
            <w:szCs w:val="32"/>
          </w:rPr>
          <w:t>s</w:t>
        </w:r>
      </w:ins>
    </w:p>
    <w:p w14:paraId="3E71FE13" w14:textId="289DCA7C" w:rsidR="00F47D2B" w:rsidRDefault="00F47D2B" w:rsidP="00F47D2B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5688429A" w14:textId="4CA44703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57B59">
        <w:rPr>
          <w:rFonts w:ascii="Georgia" w:hAnsi="Georgia"/>
          <w:sz w:val="24"/>
          <w:szCs w:val="24"/>
        </w:rPr>
        <w:t xml:space="preserve">My mom </w:t>
      </w:r>
      <w:ins w:id="53" w:author="Lucia Cardenas" w:date="2021-11-18T22:07:00Z">
        <w:r w:rsidR="005D71BD">
          <w:rPr>
            <w:rFonts w:ascii="Georgia" w:hAnsi="Georgia"/>
            <w:sz w:val="24"/>
            <w:szCs w:val="24"/>
          </w:rPr>
          <w:t xml:space="preserve">(her grandkids call her </w:t>
        </w:r>
        <w:r w:rsidR="005D71BD" w:rsidRPr="005D71BD">
          <w:rPr>
            <w:rFonts w:ascii="Georgia" w:hAnsi="Georgia"/>
            <w:i/>
            <w:iCs/>
            <w:sz w:val="24"/>
            <w:szCs w:val="24"/>
            <w:rPrChange w:id="54" w:author="Lucia Cardenas" w:date="2021-11-18T22:08:00Z">
              <w:rPr>
                <w:rFonts w:ascii="Georgia" w:hAnsi="Georgia"/>
                <w:sz w:val="24"/>
                <w:szCs w:val="24"/>
              </w:rPr>
            </w:rPrChange>
          </w:rPr>
          <w:t>Abuelita</w:t>
        </w:r>
        <w:r w:rsidR="005D71BD">
          <w:rPr>
            <w:rFonts w:ascii="Georgia" w:hAnsi="Georgia"/>
            <w:sz w:val="24"/>
            <w:szCs w:val="24"/>
          </w:rPr>
          <w:t xml:space="preserve">) </w:t>
        </w:r>
      </w:ins>
      <w:r w:rsidRPr="00857B59">
        <w:rPr>
          <w:rFonts w:ascii="Georgia" w:hAnsi="Georgia"/>
          <w:sz w:val="24"/>
          <w:szCs w:val="24"/>
        </w:rPr>
        <w:t>dedicated much of her life to raising 3 sons and 2 daughters, and then helping raise her 3 granddaughters and 3 grand</w:t>
      </w:r>
      <w:r>
        <w:rPr>
          <w:rFonts w:ascii="Georgia" w:hAnsi="Georgia"/>
          <w:sz w:val="24"/>
          <w:szCs w:val="24"/>
        </w:rPr>
        <w:t>sons</w:t>
      </w:r>
      <w:r w:rsidRPr="00857B59">
        <w:rPr>
          <w:rFonts w:ascii="Georgia" w:hAnsi="Georgia"/>
          <w:sz w:val="24"/>
          <w:szCs w:val="24"/>
        </w:rPr>
        <w:t xml:space="preserve">. The time she had left </w:t>
      </w:r>
      <w:r>
        <w:rPr>
          <w:rFonts w:ascii="Georgia" w:hAnsi="Georgia"/>
          <w:sz w:val="24"/>
          <w:szCs w:val="24"/>
        </w:rPr>
        <w:t>for</w:t>
      </w:r>
      <w:r w:rsidRPr="00857B59">
        <w:rPr>
          <w:rFonts w:ascii="Georgia" w:hAnsi="Georgia"/>
          <w:sz w:val="24"/>
          <w:szCs w:val="24"/>
        </w:rPr>
        <w:t xml:space="preserve"> herself was minimal and yet she always found a way to keep her </w:t>
      </w:r>
      <w:r>
        <w:rPr>
          <w:rFonts w:ascii="Georgia" w:hAnsi="Georgia"/>
          <w:sz w:val="24"/>
          <w:szCs w:val="24"/>
        </w:rPr>
        <w:t xml:space="preserve">curiosity for </w:t>
      </w:r>
      <w:r w:rsidRPr="00857B59">
        <w:rPr>
          <w:rFonts w:ascii="Georgia" w:hAnsi="Georgia"/>
          <w:sz w:val="24"/>
          <w:szCs w:val="24"/>
        </w:rPr>
        <w:t>learn</w:t>
      </w:r>
      <w:r>
        <w:rPr>
          <w:rFonts w:ascii="Georgia" w:hAnsi="Georgia"/>
          <w:sz w:val="24"/>
          <w:szCs w:val="24"/>
        </w:rPr>
        <w:t>ing</w:t>
      </w:r>
      <w:r w:rsidRPr="00857B59">
        <w:rPr>
          <w:rFonts w:ascii="Georgia" w:hAnsi="Georgia"/>
          <w:sz w:val="24"/>
          <w:szCs w:val="24"/>
        </w:rPr>
        <w:t>.</w:t>
      </w:r>
    </w:p>
    <w:p w14:paraId="446FE7DC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41EBB91" w14:textId="0AD15BAD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57B59">
        <w:rPr>
          <w:rFonts w:ascii="Georgia" w:hAnsi="Georgia"/>
          <w:sz w:val="24"/>
          <w:szCs w:val="24"/>
        </w:rPr>
        <w:t xml:space="preserve">Now that we are no longer </w:t>
      </w:r>
      <w:r>
        <w:rPr>
          <w:rFonts w:ascii="Georgia" w:hAnsi="Georgia"/>
          <w:sz w:val="24"/>
          <w:szCs w:val="24"/>
        </w:rPr>
        <w:t xml:space="preserve">living </w:t>
      </w:r>
      <w:r w:rsidRPr="00857B59">
        <w:rPr>
          <w:rFonts w:ascii="Georgia" w:hAnsi="Georgia"/>
          <w:sz w:val="24"/>
          <w:szCs w:val="24"/>
        </w:rPr>
        <w:t xml:space="preserve">at </w:t>
      </w:r>
      <w:r>
        <w:rPr>
          <w:rFonts w:ascii="Georgia" w:hAnsi="Georgia"/>
          <w:sz w:val="24"/>
          <w:szCs w:val="24"/>
        </w:rPr>
        <w:t xml:space="preserve">her </w:t>
      </w:r>
      <w:r w:rsidRPr="00857B59">
        <w:rPr>
          <w:rFonts w:ascii="Georgia" w:hAnsi="Georgia"/>
          <w:sz w:val="24"/>
          <w:szCs w:val="24"/>
        </w:rPr>
        <w:t>home and she can enjoy her time more freely, she has a huge collection of recommendations on books, movies, documentaries, places, etc.</w:t>
      </w:r>
    </w:p>
    <w:p w14:paraId="7A0E5894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3691ABB" w14:textId="0D5003F1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57B59">
        <w:rPr>
          <w:rFonts w:ascii="Georgia" w:hAnsi="Georgia"/>
          <w:sz w:val="24"/>
          <w:szCs w:val="24"/>
        </w:rPr>
        <w:t xml:space="preserve">In this space I want to share her recommendations with you, to honor all that institutional memory that she has </w:t>
      </w:r>
      <w:r>
        <w:rPr>
          <w:rFonts w:ascii="Georgia" w:hAnsi="Georgia"/>
          <w:sz w:val="24"/>
          <w:szCs w:val="24"/>
        </w:rPr>
        <w:t xml:space="preserve">built </w:t>
      </w:r>
      <w:r w:rsidRPr="00857B59">
        <w:rPr>
          <w:rFonts w:ascii="Georgia" w:hAnsi="Georgia"/>
          <w:sz w:val="24"/>
          <w:szCs w:val="24"/>
        </w:rPr>
        <w:t xml:space="preserve">in her more than 70 </w:t>
      </w:r>
      <w:r>
        <w:rPr>
          <w:rFonts w:ascii="Georgia" w:hAnsi="Georgia"/>
          <w:sz w:val="24"/>
          <w:szCs w:val="24"/>
        </w:rPr>
        <w:t>trips</w:t>
      </w:r>
      <w:r w:rsidRPr="00857B59">
        <w:rPr>
          <w:rFonts w:ascii="Georgia" w:hAnsi="Georgia"/>
          <w:sz w:val="24"/>
          <w:szCs w:val="24"/>
        </w:rPr>
        <w:t xml:space="preserve"> around the sun.</w:t>
      </w:r>
    </w:p>
    <w:p w14:paraId="4233403D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0CC935B0" w14:textId="7434ACE9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57B59">
        <w:rPr>
          <w:rFonts w:ascii="Georgia" w:hAnsi="Georgia"/>
          <w:sz w:val="24"/>
          <w:szCs w:val="24"/>
        </w:rPr>
        <w:t xml:space="preserve">Hopefully this space will encourage you to </w:t>
      </w:r>
      <w:r w:rsidR="0045307B">
        <w:rPr>
          <w:rFonts w:ascii="Georgia" w:hAnsi="Georgia"/>
          <w:sz w:val="24"/>
          <w:szCs w:val="24"/>
        </w:rPr>
        <w:t xml:space="preserve">turn to </w:t>
      </w:r>
      <w:r w:rsidRPr="00857B59">
        <w:rPr>
          <w:rFonts w:ascii="Georgia" w:hAnsi="Georgia"/>
          <w:sz w:val="24"/>
          <w:szCs w:val="24"/>
        </w:rPr>
        <w:t xml:space="preserve">the people you have spent a lifetime with and engage in conversations about the things </w:t>
      </w:r>
      <w:r>
        <w:rPr>
          <w:rFonts w:ascii="Georgia" w:hAnsi="Georgia"/>
          <w:sz w:val="24"/>
          <w:szCs w:val="24"/>
        </w:rPr>
        <w:t>they</w:t>
      </w:r>
      <w:r w:rsidRPr="00857B59">
        <w:rPr>
          <w:rFonts w:ascii="Georgia" w:hAnsi="Georgia"/>
          <w:sz w:val="24"/>
          <w:szCs w:val="24"/>
        </w:rPr>
        <w:t xml:space="preserve"> have learned </w:t>
      </w:r>
      <w:proofErr w:type="gramStart"/>
      <w:r w:rsidRPr="00857B59">
        <w:rPr>
          <w:rFonts w:ascii="Georgia" w:hAnsi="Georgia"/>
          <w:sz w:val="24"/>
          <w:szCs w:val="24"/>
        </w:rPr>
        <w:t>in the course of</w:t>
      </w:r>
      <w:proofErr w:type="gramEnd"/>
      <w:r w:rsidRPr="00857B59">
        <w:rPr>
          <w:rFonts w:ascii="Georgia" w:hAnsi="Georgia"/>
          <w:sz w:val="24"/>
          <w:szCs w:val="24"/>
        </w:rPr>
        <w:t xml:space="preserve"> </w:t>
      </w:r>
      <w:r w:rsidR="0045307B">
        <w:rPr>
          <w:rFonts w:ascii="Georgia" w:hAnsi="Georgia"/>
          <w:sz w:val="24"/>
          <w:szCs w:val="24"/>
        </w:rPr>
        <w:t>their</w:t>
      </w:r>
      <w:r w:rsidRPr="00857B59">
        <w:rPr>
          <w:rFonts w:ascii="Georgia" w:hAnsi="Georgia"/>
          <w:sz w:val="24"/>
          <w:szCs w:val="24"/>
        </w:rPr>
        <w:t xml:space="preserve"> lives.</w:t>
      </w:r>
    </w:p>
    <w:p w14:paraId="64A6EA6A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47D09D6C" w14:textId="76173691" w:rsidR="00726C82" w:rsidRPr="00726C82" w:rsidDel="00C8782B" w:rsidRDefault="00726C82" w:rsidP="00726C82">
      <w:pPr>
        <w:pStyle w:val="ListParagraph"/>
        <w:spacing w:after="0" w:line="360" w:lineRule="auto"/>
        <w:rPr>
          <w:del w:id="55" w:author="Lucia Cardenas" w:date="2021-11-18T22:09:00Z"/>
          <w:rFonts w:ascii="Georgia" w:hAnsi="Georgia"/>
          <w:b/>
          <w:bCs/>
          <w:sz w:val="32"/>
          <w:szCs w:val="32"/>
          <w:lang w:val="es-MX"/>
        </w:rPr>
      </w:pPr>
      <w:del w:id="56" w:author="Lucia Cardenas" w:date="2021-11-18T22:09:00Z">
        <w:r w:rsidRPr="00726C82" w:rsidDel="00C8782B">
          <w:rPr>
            <w:rFonts w:ascii="Georgia" w:hAnsi="Georgia"/>
            <w:b/>
            <w:bCs/>
            <w:sz w:val="32"/>
            <w:szCs w:val="32"/>
            <w:lang w:val="es-MX"/>
          </w:rPr>
          <w:delText xml:space="preserve">Las recomendaciones </w:delText>
        </w:r>
      </w:del>
      <w:ins w:id="57" w:author="Lucia Cardenas" w:date="2021-11-18T22:09:00Z">
        <w:r w:rsidR="00C8782B">
          <w:rPr>
            <w:rFonts w:ascii="Georgia" w:hAnsi="Georgia"/>
            <w:b/>
            <w:bCs/>
            <w:sz w:val="32"/>
            <w:szCs w:val="32"/>
            <w:lang w:val="es-MX"/>
          </w:rPr>
          <w:t>Abuelita recomienda</w:t>
        </w:r>
      </w:ins>
      <w:del w:id="58" w:author="Lucia Cardenas" w:date="2021-11-18T22:09:00Z">
        <w:r w:rsidRPr="00726C82" w:rsidDel="00C8782B">
          <w:rPr>
            <w:rFonts w:ascii="Georgia" w:hAnsi="Georgia"/>
            <w:b/>
            <w:bCs/>
            <w:sz w:val="32"/>
            <w:szCs w:val="32"/>
            <w:lang w:val="es-MX"/>
          </w:rPr>
          <w:delText>de mi m</w:delText>
        </w:r>
        <w:r w:rsidDel="00C8782B">
          <w:rPr>
            <w:rFonts w:ascii="Georgia" w:hAnsi="Georgia"/>
            <w:b/>
            <w:bCs/>
            <w:sz w:val="32"/>
            <w:szCs w:val="32"/>
            <w:lang w:val="es-MX"/>
          </w:rPr>
          <w:delText>amá</w:delText>
        </w:r>
      </w:del>
    </w:p>
    <w:p w14:paraId="68BA5A4E" w14:textId="77777777" w:rsid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5B7E6625" w14:textId="528ACF44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57B59">
        <w:rPr>
          <w:rFonts w:ascii="Georgia" w:hAnsi="Georgia"/>
          <w:sz w:val="24"/>
          <w:szCs w:val="24"/>
          <w:lang w:val="es-MX"/>
        </w:rPr>
        <w:t xml:space="preserve">Mi mamá </w:t>
      </w:r>
      <w:ins w:id="59" w:author="Lucia Cardenas" w:date="2021-11-18T22:09:00Z">
        <w:r w:rsidR="00C8782B">
          <w:rPr>
            <w:rFonts w:ascii="Georgia" w:hAnsi="Georgia"/>
            <w:sz w:val="24"/>
            <w:szCs w:val="24"/>
            <w:lang w:val="es-MX"/>
          </w:rPr>
          <w:t xml:space="preserve">(sus nietos le dicen “Abuelita”) </w:t>
        </w:r>
      </w:ins>
      <w:r w:rsidRPr="00857B59">
        <w:rPr>
          <w:rFonts w:ascii="Georgia" w:hAnsi="Georgia"/>
          <w:sz w:val="24"/>
          <w:szCs w:val="24"/>
          <w:lang w:val="es-MX"/>
        </w:rPr>
        <w:t xml:space="preserve">dedicó gran parte de su vida a criar a 3 hijos y 2 hijas, y luego a ayudar en la crianza de sus 3 nietas y 3 nietos. El tiempo que le quedaba para sí misma era mínimo y </w:t>
      </w:r>
      <w:r w:rsidR="0045307B" w:rsidRPr="00857B59">
        <w:rPr>
          <w:rFonts w:ascii="Georgia" w:hAnsi="Georgia"/>
          <w:sz w:val="24"/>
          <w:szCs w:val="24"/>
          <w:lang w:val="es-MX"/>
        </w:rPr>
        <w:t>aun</w:t>
      </w:r>
      <w:r w:rsidRPr="00857B59">
        <w:rPr>
          <w:rFonts w:ascii="Georgia" w:hAnsi="Georgia"/>
          <w:sz w:val="24"/>
          <w:szCs w:val="24"/>
          <w:lang w:val="es-MX"/>
        </w:rPr>
        <w:t xml:space="preserve"> así siempre encontró la manera de </w:t>
      </w:r>
      <w:r w:rsidR="0045307B" w:rsidRPr="00857B59">
        <w:rPr>
          <w:rFonts w:ascii="Georgia" w:hAnsi="Georgia"/>
          <w:sz w:val="24"/>
          <w:szCs w:val="24"/>
          <w:lang w:val="es-MX"/>
        </w:rPr>
        <w:t>mantener</w:t>
      </w:r>
      <w:r w:rsidRPr="00857B59">
        <w:rPr>
          <w:rFonts w:ascii="Georgia" w:hAnsi="Georgia"/>
          <w:sz w:val="24"/>
          <w:szCs w:val="24"/>
          <w:lang w:val="es-MX"/>
        </w:rPr>
        <w:t xml:space="preserve"> su curiosidad por aprender.</w:t>
      </w:r>
    </w:p>
    <w:p w14:paraId="1B2189C3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0AEBC07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57B59">
        <w:rPr>
          <w:rFonts w:ascii="Georgia" w:hAnsi="Georgia"/>
          <w:sz w:val="24"/>
          <w:szCs w:val="24"/>
          <w:lang w:val="es-MX"/>
        </w:rPr>
        <w:t>Ahora que ya no estamos en casa y que puede disfrutar de su tiempo de manera más libre tiene una colección de recomendaciones enorme sobre libros, películas, documentales, lugares, etc.</w:t>
      </w:r>
    </w:p>
    <w:p w14:paraId="7A704F9A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1AAB8E9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57B59">
        <w:rPr>
          <w:rFonts w:ascii="Georgia" w:hAnsi="Georgia"/>
          <w:sz w:val="24"/>
          <w:szCs w:val="24"/>
          <w:lang w:val="es-MX"/>
        </w:rPr>
        <w:lastRenderedPageBreak/>
        <w:t>En este espacio quiero compartir sus recomendaciones con ustedes, como una manera de honrar toda esa memoria institucional que tiene en sus más de 70 vueltas alrededor del sol.</w:t>
      </w:r>
    </w:p>
    <w:p w14:paraId="4D84A71F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86DBDDB" w14:textId="750C405A" w:rsidR="00F47D2B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57B59">
        <w:rPr>
          <w:rFonts w:ascii="Georgia" w:hAnsi="Georgia"/>
          <w:sz w:val="24"/>
          <w:szCs w:val="24"/>
          <w:lang w:val="es-MX"/>
        </w:rPr>
        <w:t>Ojalá este espacio los anime a voltear la mirada a la gente con la que han compartido toda una vida y entablar conversaciones sobre las cosas que han aprendido en el curso de sus vidas.</w:t>
      </w:r>
    </w:p>
    <w:p w14:paraId="542481F4" w14:textId="77777777" w:rsidR="0067331D" w:rsidRPr="00857B59" w:rsidRDefault="0067331D" w:rsidP="00A57B9F">
      <w:pPr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857B59">
        <w:rPr>
          <w:rFonts w:ascii="Georgia" w:hAnsi="Georgia"/>
          <w:b/>
          <w:bCs/>
          <w:sz w:val="32"/>
          <w:szCs w:val="32"/>
          <w:lang w:val="es-MX"/>
        </w:rPr>
        <w:br w:type="page"/>
      </w:r>
    </w:p>
    <w:p w14:paraId="4BE94E25" w14:textId="61F6997B" w:rsidR="00A6001F" w:rsidRDefault="00A6001F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1A404F">
        <w:rPr>
          <w:rFonts w:ascii="Georgia" w:hAnsi="Georgia"/>
          <w:b/>
          <w:bCs/>
          <w:sz w:val="32"/>
          <w:szCs w:val="32"/>
        </w:rPr>
        <w:lastRenderedPageBreak/>
        <w:t>Moment of the Week</w:t>
      </w:r>
    </w:p>
    <w:p w14:paraId="4C6B004A" w14:textId="08C9990B" w:rsid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9B02920" w14:textId="4BA2CB00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</w:t>
      </w:r>
      <w:r w:rsidRPr="00726C82">
        <w:rPr>
          <w:rFonts w:ascii="Georgia" w:hAnsi="Georgia"/>
          <w:sz w:val="24"/>
          <w:szCs w:val="24"/>
        </w:rPr>
        <w:t>y daughter Maya and my husband Carlos</w:t>
      </w:r>
      <w:r>
        <w:rPr>
          <w:rFonts w:ascii="Georgia" w:hAnsi="Georgia"/>
          <w:sz w:val="24"/>
          <w:szCs w:val="24"/>
        </w:rPr>
        <w:t xml:space="preserve"> will </w:t>
      </w:r>
      <w:proofErr w:type="gramStart"/>
      <w:r>
        <w:rPr>
          <w:rFonts w:ascii="Georgia" w:hAnsi="Georgia"/>
          <w:sz w:val="24"/>
          <w:szCs w:val="24"/>
        </w:rPr>
        <w:t>be in charge of</w:t>
      </w:r>
      <w:proofErr w:type="gramEnd"/>
      <w:r>
        <w:rPr>
          <w:rFonts w:ascii="Georgia" w:hAnsi="Georgia"/>
          <w:sz w:val="24"/>
          <w:szCs w:val="24"/>
        </w:rPr>
        <w:t xml:space="preserve"> this </w:t>
      </w:r>
      <w:r w:rsidRPr="00726C82">
        <w:rPr>
          <w:rFonts w:ascii="Georgia" w:hAnsi="Georgia"/>
          <w:sz w:val="24"/>
          <w:szCs w:val="24"/>
        </w:rPr>
        <w:t>section</w:t>
      </w:r>
      <w:r>
        <w:rPr>
          <w:rFonts w:ascii="Georgia" w:hAnsi="Georgia"/>
          <w:sz w:val="24"/>
          <w:szCs w:val="24"/>
        </w:rPr>
        <w:t>.</w:t>
      </w:r>
      <w:r w:rsidRPr="00726C82">
        <w:rPr>
          <w:rFonts w:ascii="Georgia" w:hAnsi="Georgia"/>
          <w:sz w:val="24"/>
          <w:szCs w:val="24"/>
        </w:rPr>
        <w:t xml:space="preserve"> </w:t>
      </w:r>
    </w:p>
    <w:p w14:paraId="162672CA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5C0E71C5" w14:textId="63365573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726C82">
        <w:rPr>
          <w:rFonts w:ascii="Georgia" w:hAnsi="Georgia"/>
          <w:sz w:val="24"/>
          <w:szCs w:val="24"/>
        </w:rPr>
        <w:t xml:space="preserve">They wanted to participate in </w:t>
      </w:r>
      <w:r>
        <w:rPr>
          <w:rFonts w:ascii="Georgia" w:hAnsi="Georgia"/>
          <w:sz w:val="24"/>
          <w:szCs w:val="24"/>
        </w:rPr>
        <w:t>my website,</w:t>
      </w:r>
      <w:r w:rsidRPr="00726C82">
        <w:rPr>
          <w:rFonts w:ascii="Georgia" w:hAnsi="Georgia"/>
          <w:sz w:val="24"/>
          <w:szCs w:val="24"/>
        </w:rPr>
        <w:t xml:space="preserve"> and I said yes :)</w:t>
      </w:r>
    </w:p>
    <w:p w14:paraId="312F69DC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02FCE7DB" w14:textId="44570E4A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726C82">
        <w:rPr>
          <w:rFonts w:ascii="Georgia" w:hAnsi="Georgia"/>
          <w:sz w:val="24"/>
          <w:szCs w:val="24"/>
        </w:rPr>
        <w:t>Here they are going to talk about a moment of the week that was important, fun, interesting, curious, etc</w:t>
      </w:r>
      <w:r>
        <w:rPr>
          <w:rFonts w:ascii="Georgia" w:hAnsi="Georgia"/>
          <w:sz w:val="24"/>
          <w:szCs w:val="24"/>
        </w:rPr>
        <w:t>., for them.</w:t>
      </w:r>
    </w:p>
    <w:p w14:paraId="3B576240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260F2BE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726C82">
        <w:rPr>
          <w:rFonts w:ascii="Georgia" w:hAnsi="Georgia"/>
          <w:sz w:val="24"/>
          <w:szCs w:val="24"/>
        </w:rPr>
        <w:t>It is a space to encourage you to reflect on how you lived the past week and to choose a moment that you want to remember forever.</w:t>
      </w:r>
    </w:p>
    <w:p w14:paraId="7C4D240F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3900F67D" w14:textId="5ACC0C44" w:rsid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726C82">
        <w:rPr>
          <w:rFonts w:ascii="Georgia" w:hAnsi="Georgia"/>
          <w:sz w:val="24"/>
          <w:szCs w:val="24"/>
        </w:rPr>
        <w:t>Maya and Carlos hope you like it.</w:t>
      </w:r>
    </w:p>
    <w:p w14:paraId="60FF6F4F" w14:textId="425E0509" w:rsid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BF41438" w14:textId="77777777" w:rsid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3C899CA4" w14:textId="36E84C73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726C82">
        <w:rPr>
          <w:rFonts w:ascii="Georgia" w:hAnsi="Georgia"/>
          <w:b/>
          <w:bCs/>
          <w:sz w:val="32"/>
          <w:szCs w:val="32"/>
          <w:lang w:val="es-MX"/>
        </w:rPr>
        <w:t>El momento de la s</w:t>
      </w:r>
      <w:r>
        <w:rPr>
          <w:rFonts w:ascii="Georgia" w:hAnsi="Georgia"/>
          <w:b/>
          <w:bCs/>
          <w:sz w:val="32"/>
          <w:szCs w:val="32"/>
          <w:lang w:val="es-MX"/>
        </w:rPr>
        <w:t>emana</w:t>
      </w:r>
    </w:p>
    <w:p w14:paraId="03FA833E" w14:textId="77777777" w:rsidR="00726C82" w:rsidRPr="00726C82" w:rsidRDefault="00726C82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7C2040B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45307B">
        <w:rPr>
          <w:rFonts w:ascii="Georgia" w:hAnsi="Georgia"/>
          <w:sz w:val="24"/>
          <w:szCs w:val="24"/>
          <w:lang w:val="es-MX"/>
        </w:rPr>
        <w:t>El momento de la semana es una sección que estará a cargo de mi hija Maya y mi esposo Carlos.</w:t>
      </w:r>
    </w:p>
    <w:p w14:paraId="0921D245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18C6459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45307B">
        <w:rPr>
          <w:rFonts w:ascii="Georgia" w:hAnsi="Georgia"/>
          <w:sz w:val="24"/>
          <w:szCs w:val="24"/>
          <w:lang w:val="es-MX"/>
        </w:rPr>
        <w:t>Querían participar en este espacio y dije que sí :)</w:t>
      </w:r>
    </w:p>
    <w:p w14:paraId="31F2AEE2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62BD404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45307B">
        <w:rPr>
          <w:rFonts w:ascii="Georgia" w:hAnsi="Georgia"/>
          <w:sz w:val="24"/>
          <w:szCs w:val="24"/>
          <w:lang w:val="es-MX"/>
        </w:rPr>
        <w:t>Aquí van a hablar de algún momento de la semana que se les hizo importante, divertido, interesante, curioso, etc.</w:t>
      </w:r>
    </w:p>
    <w:p w14:paraId="1A7174F9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DA12DEE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45307B">
        <w:rPr>
          <w:rFonts w:ascii="Georgia" w:hAnsi="Georgia"/>
          <w:sz w:val="24"/>
          <w:szCs w:val="24"/>
          <w:lang w:val="es-MX"/>
        </w:rPr>
        <w:t>Es un espacio para animarlos a ustedes a reflexionar sobre cómo vivieron la semana que pasó y a elegir un momento que quieran recordar por siempre.</w:t>
      </w:r>
    </w:p>
    <w:p w14:paraId="7B6BC326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6A79D1FF" w14:textId="702A71C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45307B">
        <w:rPr>
          <w:rFonts w:ascii="Georgia" w:hAnsi="Georgia"/>
          <w:sz w:val="24"/>
          <w:szCs w:val="24"/>
          <w:lang w:val="es-MX"/>
        </w:rPr>
        <w:t>Maya y Carlos esperan que les guste.</w:t>
      </w:r>
    </w:p>
    <w:p w14:paraId="16027C5B" w14:textId="77777777" w:rsidR="0067331D" w:rsidRPr="0045307B" w:rsidRDefault="0067331D" w:rsidP="00A57B9F">
      <w:pPr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45307B">
        <w:rPr>
          <w:rFonts w:ascii="Georgia" w:hAnsi="Georgia"/>
          <w:b/>
          <w:bCs/>
          <w:sz w:val="32"/>
          <w:szCs w:val="32"/>
          <w:lang w:val="es-MX"/>
        </w:rPr>
        <w:br w:type="page"/>
      </w:r>
    </w:p>
    <w:p w14:paraId="174A1E3B" w14:textId="4DB87C0A" w:rsidR="001A404F" w:rsidRDefault="0067331D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 xml:space="preserve">The </w:t>
      </w:r>
      <w:r w:rsidRPr="0067331D">
        <w:rPr>
          <w:rFonts w:ascii="Georgia" w:hAnsi="Georgia"/>
          <w:b/>
          <w:bCs/>
          <w:i/>
          <w:iCs/>
          <w:sz w:val="32"/>
          <w:szCs w:val="32"/>
        </w:rPr>
        <w:t>What if I Say Yes</w:t>
      </w:r>
      <w:r>
        <w:rPr>
          <w:rFonts w:ascii="Georgia" w:hAnsi="Georgia"/>
          <w:b/>
          <w:bCs/>
          <w:sz w:val="32"/>
          <w:szCs w:val="32"/>
        </w:rPr>
        <w:t xml:space="preserve"> </w:t>
      </w:r>
      <w:r w:rsidR="001A404F" w:rsidRPr="0067331D">
        <w:rPr>
          <w:rFonts w:ascii="Georgia" w:hAnsi="Georgia"/>
          <w:b/>
          <w:bCs/>
          <w:sz w:val="32"/>
          <w:szCs w:val="32"/>
        </w:rPr>
        <w:t>Person</w:t>
      </w:r>
      <w:r w:rsidR="001A404F" w:rsidRPr="001A404F">
        <w:rPr>
          <w:rFonts w:ascii="Georgia" w:hAnsi="Georgia"/>
          <w:b/>
          <w:bCs/>
          <w:sz w:val="32"/>
          <w:szCs w:val="32"/>
        </w:rPr>
        <w:t xml:space="preserve"> of the Month</w:t>
      </w:r>
    </w:p>
    <w:p w14:paraId="397B615A" w14:textId="4D528BBE" w:rsidR="00726C82" w:rsidRPr="00836D53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9257AF4" w14:textId="6B00BE0D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36D53">
        <w:rPr>
          <w:rFonts w:ascii="Georgia" w:hAnsi="Georgia"/>
          <w:sz w:val="24"/>
          <w:szCs w:val="24"/>
        </w:rPr>
        <w:t xml:space="preserve">Here I want to share with you the stories of the people I have met who perfectly exemplify what I mean by </w:t>
      </w:r>
      <w:r>
        <w:rPr>
          <w:rFonts w:ascii="Georgia" w:hAnsi="Georgia"/>
          <w:sz w:val="24"/>
          <w:szCs w:val="24"/>
        </w:rPr>
        <w:t xml:space="preserve">the </w:t>
      </w:r>
      <w:r w:rsidRPr="00836D53">
        <w:rPr>
          <w:rFonts w:ascii="Georgia" w:hAnsi="Georgia"/>
          <w:b/>
          <w:bCs/>
          <w:sz w:val="24"/>
          <w:szCs w:val="24"/>
        </w:rPr>
        <w:t>"What if I Say Yes!"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 w:rsidRPr="00836D53">
        <w:rPr>
          <w:rFonts w:ascii="Georgia" w:hAnsi="Georgia"/>
          <w:sz w:val="24"/>
          <w:szCs w:val="24"/>
        </w:rPr>
        <w:t>philosophy</w:t>
      </w:r>
      <w:r>
        <w:rPr>
          <w:rFonts w:ascii="Georgia" w:hAnsi="Georgia"/>
          <w:b/>
          <w:bCs/>
          <w:sz w:val="24"/>
          <w:szCs w:val="24"/>
        </w:rPr>
        <w:t>.</w:t>
      </w:r>
    </w:p>
    <w:p w14:paraId="1DEAA0D5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4D28DC14" w14:textId="476A8A6D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</w:t>
      </w:r>
      <w:r w:rsidRPr="00836D53">
        <w:rPr>
          <w:rFonts w:ascii="Georgia" w:hAnsi="Georgia"/>
          <w:sz w:val="24"/>
          <w:szCs w:val="24"/>
        </w:rPr>
        <w:t xml:space="preserve"> will meet men and women who, at different times in their lives, have dared to say </w:t>
      </w:r>
      <w:r w:rsidRPr="00836D53">
        <w:rPr>
          <w:rFonts w:ascii="Georgia" w:hAnsi="Georgia"/>
          <w:b/>
          <w:bCs/>
          <w:sz w:val="24"/>
          <w:szCs w:val="24"/>
        </w:rPr>
        <w:t>yes</w:t>
      </w:r>
      <w:r>
        <w:rPr>
          <w:rFonts w:ascii="Georgia" w:hAnsi="Georgia"/>
          <w:b/>
          <w:bCs/>
          <w:sz w:val="24"/>
          <w:szCs w:val="24"/>
        </w:rPr>
        <w:t>!</w:t>
      </w:r>
      <w:r w:rsidRPr="00836D53">
        <w:rPr>
          <w:rFonts w:ascii="Georgia" w:hAnsi="Georgia"/>
          <w:sz w:val="24"/>
          <w:szCs w:val="24"/>
        </w:rPr>
        <w:t xml:space="preserve"> and have started very interesting projects.</w:t>
      </w:r>
    </w:p>
    <w:p w14:paraId="338FB6CB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B64672F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36D53">
        <w:rPr>
          <w:rFonts w:ascii="Georgia" w:hAnsi="Georgia"/>
          <w:sz w:val="24"/>
          <w:szCs w:val="24"/>
        </w:rPr>
        <w:t>They are the people who inspire me to keep going and the ones who remind me that life is worth living.</w:t>
      </w:r>
    </w:p>
    <w:p w14:paraId="45D73CF5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6D4A5666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36D53">
        <w:rPr>
          <w:rFonts w:ascii="Georgia" w:hAnsi="Georgia"/>
          <w:sz w:val="24"/>
          <w:szCs w:val="24"/>
        </w:rPr>
        <w:t>I hope this space inspires you to express the best of yourself in the different areas of your interest.</w:t>
      </w:r>
    </w:p>
    <w:p w14:paraId="57E16743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7054DE7" w14:textId="5D4D5329" w:rsid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36D53">
        <w:rPr>
          <w:rFonts w:ascii="Georgia" w:hAnsi="Georgia"/>
          <w:sz w:val="24"/>
          <w:szCs w:val="24"/>
          <w:lang w:val="es-MX"/>
        </w:rPr>
        <w:t xml:space="preserve">Good </w:t>
      </w:r>
      <w:proofErr w:type="spellStart"/>
      <w:r w:rsidRPr="00836D53">
        <w:rPr>
          <w:rFonts w:ascii="Georgia" w:hAnsi="Georgia"/>
          <w:sz w:val="24"/>
          <w:szCs w:val="24"/>
          <w:lang w:val="es-MX"/>
        </w:rPr>
        <w:t>luck</w:t>
      </w:r>
      <w:proofErr w:type="spellEnd"/>
      <w:r w:rsidRPr="00836D53">
        <w:rPr>
          <w:rFonts w:ascii="Georgia" w:hAnsi="Georgia"/>
          <w:sz w:val="24"/>
          <w:szCs w:val="24"/>
          <w:lang w:val="es-MX"/>
        </w:rPr>
        <w:t>!</w:t>
      </w:r>
    </w:p>
    <w:p w14:paraId="7A7C2462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D574A87" w14:textId="429AA6A9" w:rsidR="00726C82" w:rsidRPr="00836D53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836D53">
        <w:rPr>
          <w:rFonts w:ascii="Georgia" w:hAnsi="Georgia"/>
          <w:b/>
          <w:bCs/>
          <w:sz w:val="32"/>
          <w:szCs w:val="32"/>
          <w:lang w:val="es-MX"/>
        </w:rPr>
        <w:t>La persona</w:t>
      </w:r>
      <w:r w:rsidR="00836D53" w:rsidRPr="00836D53">
        <w:rPr>
          <w:rFonts w:ascii="Georgia" w:hAnsi="Georgia"/>
          <w:b/>
          <w:bCs/>
          <w:sz w:val="32"/>
          <w:szCs w:val="32"/>
          <w:lang w:val="es-MX"/>
        </w:rPr>
        <w:t xml:space="preserve"> del mes que </w:t>
      </w:r>
      <w:ins w:id="60" w:author="Lucia Cardenas" w:date="2021-11-18T22:10:00Z">
        <w:r w:rsidR="00B96B47">
          <w:rPr>
            <w:rFonts w:ascii="Georgia" w:hAnsi="Georgia"/>
            <w:b/>
            <w:bCs/>
            <w:sz w:val="32"/>
            <w:szCs w:val="32"/>
            <w:lang w:val="es-MX"/>
          </w:rPr>
          <w:t xml:space="preserve">mejor </w:t>
        </w:r>
      </w:ins>
      <w:r w:rsidR="00836D53" w:rsidRPr="00836D53">
        <w:rPr>
          <w:rFonts w:ascii="Georgia" w:hAnsi="Georgia"/>
          <w:b/>
          <w:bCs/>
          <w:sz w:val="32"/>
          <w:szCs w:val="32"/>
          <w:lang w:val="es-MX"/>
        </w:rPr>
        <w:t xml:space="preserve">ejemplifica </w:t>
      </w:r>
      <w:r w:rsidR="00836D53">
        <w:rPr>
          <w:rFonts w:ascii="Georgia" w:hAnsi="Georgia"/>
          <w:b/>
          <w:bCs/>
          <w:sz w:val="32"/>
          <w:szCs w:val="32"/>
          <w:lang w:val="es-MX"/>
        </w:rPr>
        <w:t xml:space="preserve">la frase: </w:t>
      </w:r>
      <w:r w:rsidR="00836D53" w:rsidRPr="00836D53">
        <w:rPr>
          <w:rFonts w:ascii="Georgia" w:hAnsi="Georgia"/>
          <w:b/>
          <w:bCs/>
          <w:i/>
          <w:iCs/>
          <w:sz w:val="32"/>
          <w:szCs w:val="32"/>
          <w:lang w:val="es-MX"/>
        </w:rPr>
        <w:t>¿</w:t>
      </w:r>
      <w:r w:rsidR="00836D53">
        <w:rPr>
          <w:rFonts w:ascii="Georgia" w:hAnsi="Georgia"/>
          <w:b/>
          <w:bCs/>
          <w:i/>
          <w:iCs/>
          <w:sz w:val="32"/>
          <w:szCs w:val="32"/>
          <w:lang w:val="es-MX"/>
        </w:rPr>
        <w:t xml:space="preserve">Y si digo que sí? </w:t>
      </w:r>
    </w:p>
    <w:p w14:paraId="72C7CDE3" w14:textId="763283CF" w:rsidR="00726C82" w:rsidRPr="00836D53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</w:p>
    <w:p w14:paraId="711B49D3" w14:textId="637FEC56" w:rsidR="00726C82" w:rsidRPr="00836D53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24"/>
          <w:szCs w:val="24"/>
          <w:lang w:val="es-MX"/>
        </w:rPr>
      </w:pPr>
      <w:r w:rsidRPr="00726C82">
        <w:rPr>
          <w:rFonts w:ascii="Georgia" w:hAnsi="Georgia"/>
          <w:sz w:val="24"/>
          <w:szCs w:val="24"/>
          <w:lang w:val="es-MX"/>
        </w:rPr>
        <w:t xml:space="preserve">Aquí quiero compartir con ustedes las historias de la gente que he conocido y que ejemplifican perfectamente a lo que me refiero con la </w:t>
      </w:r>
      <w:r w:rsidR="00836D53">
        <w:rPr>
          <w:rFonts w:ascii="Georgia" w:hAnsi="Georgia"/>
          <w:sz w:val="24"/>
          <w:szCs w:val="24"/>
          <w:lang w:val="es-MX"/>
        </w:rPr>
        <w:t xml:space="preserve">filosofía del </w:t>
      </w:r>
      <w:r w:rsidRPr="00836D53">
        <w:rPr>
          <w:rFonts w:ascii="Georgia" w:hAnsi="Georgia"/>
          <w:b/>
          <w:bCs/>
          <w:sz w:val="24"/>
          <w:szCs w:val="24"/>
          <w:lang w:val="es-MX"/>
        </w:rPr>
        <w:t>"¿y si digo que sí!"</w:t>
      </w:r>
    </w:p>
    <w:p w14:paraId="3EEC1D09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322C601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726C82">
        <w:rPr>
          <w:rFonts w:ascii="Georgia" w:hAnsi="Georgia"/>
          <w:sz w:val="24"/>
          <w:szCs w:val="24"/>
          <w:lang w:val="es-MX"/>
        </w:rPr>
        <w:t>Conocerán a hombres y mujeres que, en distintos momentos de sus vidas, se han atrevido a decir que sí y han iniciado proyectos de lo más interesantes.</w:t>
      </w:r>
    </w:p>
    <w:p w14:paraId="6812BEC5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322D846E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726C82">
        <w:rPr>
          <w:rFonts w:ascii="Georgia" w:hAnsi="Georgia"/>
          <w:sz w:val="24"/>
          <w:szCs w:val="24"/>
          <w:lang w:val="es-MX"/>
        </w:rPr>
        <w:t>Son la gente que me inspira a seguir adelante y los que me recuerdan que vale la pena vivir.</w:t>
      </w:r>
    </w:p>
    <w:p w14:paraId="173E39EB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940AA90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726C82">
        <w:rPr>
          <w:rFonts w:ascii="Georgia" w:hAnsi="Georgia"/>
          <w:sz w:val="24"/>
          <w:szCs w:val="24"/>
          <w:lang w:val="es-MX"/>
        </w:rPr>
        <w:lastRenderedPageBreak/>
        <w:t>Espero que este espacio los inspire a expresar lo mejor de sí mismos en las distintas áreas de su interés.</w:t>
      </w:r>
    </w:p>
    <w:p w14:paraId="50DC2702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AF79044" w14:textId="04CDAFD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726C82">
        <w:rPr>
          <w:rFonts w:ascii="Georgia" w:hAnsi="Georgia"/>
          <w:sz w:val="24"/>
          <w:szCs w:val="24"/>
          <w:lang w:val="es-MX"/>
        </w:rPr>
        <w:t>¡Buen</w:t>
      </w:r>
      <w:r>
        <w:rPr>
          <w:rFonts w:ascii="Georgia" w:hAnsi="Georgia"/>
          <w:sz w:val="24"/>
          <w:szCs w:val="24"/>
          <w:lang w:val="es-MX"/>
        </w:rPr>
        <w:t>a</w:t>
      </w:r>
      <w:r w:rsidRPr="00726C82">
        <w:rPr>
          <w:rFonts w:ascii="Georgia" w:hAnsi="Georgia"/>
          <w:sz w:val="24"/>
          <w:szCs w:val="24"/>
          <w:lang w:val="es-MX"/>
        </w:rPr>
        <w:t xml:space="preserve"> suerte!</w:t>
      </w:r>
    </w:p>
    <w:p w14:paraId="0C4805D4" w14:textId="77777777" w:rsidR="00A6001F" w:rsidRPr="001A404F" w:rsidRDefault="00A6001F" w:rsidP="00A57B9F">
      <w:pPr>
        <w:spacing w:after="0" w:line="360" w:lineRule="auto"/>
        <w:rPr>
          <w:b/>
          <w:bCs/>
          <w:sz w:val="32"/>
          <w:szCs w:val="32"/>
        </w:rPr>
      </w:pPr>
    </w:p>
    <w:sectPr w:rsidR="00A6001F" w:rsidRPr="001A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0294A"/>
    <w:multiLevelType w:val="hybridMultilevel"/>
    <w:tmpl w:val="865E3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ia Cardenas">
    <w15:presenceInfo w15:providerId="Windows Live" w15:userId="743aa7986cbc1d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1F"/>
    <w:rsid w:val="0004666E"/>
    <w:rsid w:val="000F3F3F"/>
    <w:rsid w:val="001A404F"/>
    <w:rsid w:val="00257680"/>
    <w:rsid w:val="002B5671"/>
    <w:rsid w:val="00337808"/>
    <w:rsid w:val="003A4FB9"/>
    <w:rsid w:val="003C5F33"/>
    <w:rsid w:val="0045307B"/>
    <w:rsid w:val="00570EE1"/>
    <w:rsid w:val="005A5749"/>
    <w:rsid w:val="005D71BD"/>
    <w:rsid w:val="0060513E"/>
    <w:rsid w:val="0067331D"/>
    <w:rsid w:val="00726C82"/>
    <w:rsid w:val="00733722"/>
    <w:rsid w:val="00836D53"/>
    <w:rsid w:val="00857B59"/>
    <w:rsid w:val="008F56C2"/>
    <w:rsid w:val="009753BB"/>
    <w:rsid w:val="00A57B9F"/>
    <w:rsid w:val="00A6001F"/>
    <w:rsid w:val="00B96B47"/>
    <w:rsid w:val="00BB4719"/>
    <w:rsid w:val="00BC696A"/>
    <w:rsid w:val="00C8782B"/>
    <w:rsid w:val="00CE6268"/>
    <w:rsid w:val="00D2045D"/>
    <w:rsid w:val="00F41CBC"/>
    <w:rsid w:val="00F47D2B"/>
    <w:rsid w:val="00F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6E4E"/>
  <w15:chartTrackingRefBased/>
  <w15:docId w15:val="{BBF89E41-2B0F-410E-B942-15C4801D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0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7808"/>
    <w:rPr>
      <w:color w:val="0000FF"/>
      <w:u w:val="single"/>
    </w:rPr>
  </w:style>
  <w:style w:type="paragraph" w:styleId="Revision">
    <w:name w:val="Revision"/>
    <w:hidden/>
    <w:uiPriority w:val="99"/>
    <w:semiHidden/>
    <w:rsid w:val="008F56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ar_Ab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18</Pages>
  <Words>2505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Cardenas</dc:creator>
  <cp:keywords/>
  <dc:description/>
  <cp:lastModifiedBy>Lucia Cardenas</cp:lastModifiedBy>
  <cp:revision>18</cp:revision>
  <dcterms:created xsi:type="dcterms:W3CDTF">2021-11-09T15:23:00Z</dcterms:created>
  <dcterms:modified xsi:type="dcterms:W3CDTF">2021-11-19T03:10:00Z</dcterms:modified>
</cp:coreProperties>
</file>